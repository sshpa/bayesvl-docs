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E9E86" w14:textId="7817A5DB" w:rsidR="00570282" w:rsidRDefault="001D6FC4" w:rsidP="00606EEA">
      <w:pPr>
        <w:rPr>
          <w:lang w:val="vi-VN"/>
        </w:rPr>
      </w:pPr>
      <w:r w:rsidRPr="001D6FC4">
        <w:rPr>
          <w:highlight w:val="yellow"/>
        </w:rPr>
        <w:t>(</w:t>
      </w:r>
      <w:proofErr w:type="spellStart"/>
      <w:r w:rsidRPr="001D6FC4">
        <w:rPr>
          <w:highlight w:val="yellow"/>
        </w:rPr>
        <w:t>giới</w:t>
      </w:r>
      <w:proofErr w:type="spellEnd"/>
      <w:r w:rsidRPr="001D6FC4">
        <w:rPr>
          <w:highlight w:val="yellow"/>
          <w:lang w:val="vi-VN"/>
        </w:rPr>
        <w:t xml:space="preserve"> thiệu chung về hồi quy bội)</w:t>
      </w:r>
    </w:p>
    <w:p w14:paraId="68C1C107" w14:textId="4E42F40D" w:rsidR="001D6FC4" w:rsidRDefault="001D6FC4" w:rsidP="00606EEA">
      <w:pPr>
        <w:rPr>
          <w:lang w:val="vi-VN"/>
        </w:rPr>
      </w:pPr>
    </w:p>
    <w:p w14:paraId="799985FD" w14:textId="0485B1CB" w:rsidR="001D6FC4" w:rsidRDefault="001D6FC4" w:rsidP="00606EEA">
      <w:pPr>
        <w:rPr>
          <w:lang w:val="vi-VN"/>
        </w:rPr>
      </w:pPr>
      <w:r>
        <w:rPr>
          <w:lang w:val="vi-VN"/>
        </w:rPr>
        <w:t>Ở các chương trước chúng ta đã nghiên cứu về hồi quy tuyến tính đơn giản và hồi quy đa biến, ở phần này chúng ta sẽ xem xét một dạng khác là Hồi quy đa biến bội (</w:t>
      </w:r>
      <w:r w:rsidRPr="001D6FC4">
        <w:rPr>
          <w:lang w:val="vi-VN"/>
        </w:rPr>
        <w:t>Multivariate regression</w:t>
      </w:r>
      <w:r>
        <w:rPr>
          <w:lang w:val="vi-VN"/>
        </w:rPr>
        <w:t>).</w:t>
      </w:r>
    </w:p>
    <w:p w14:paraId="18027870" w14:textId="0342A171" w:rsidR="001D6FC4" w:rsidRDefault="001D6FC4" w:rsidP="00606EEA">
      <w:pPr>
        <w:rPr>
          <w:lang w:val="vi-VN"/>
        </w:rPr>
      </w:pPr>
      <w:r>
        <w:rPr>
          <w:lang w:val="vi-VN"/>
        </w:rPr>
        <w:t>Tương tự nếu như hồi quy tuyến tính là quan hệ giữa 1 biến phụ thuộc và 1 biến độc lập, hồi quy đa biến là giữa 1 biến phụ thuộc và nhiều biến độc lập thì hồi quy bội phân tích quan hệ giữa nhiều biến phụ thuộc và nhiều biến độc lập.</w:t>
      </w:r>
    </w:p>
    <w:p w14:paraId="2E382E83" w14:textId="4F01E9D7" w:rsidR="001D6FC4" w:rsidRDefault="001D6FC4" w:rsidP="00606EEA">
      <w:pPr>
        <w:rPr>
          <w:lang w:val="vi-VN"/>
        </w:rPr>
      </w:pPr>
    </w:p>
    <w:p w14:paraId="1774B84C" w14:textId="2EE8B716" w:rsidR="000E0440" w:rsidRDefault="000E0440" w:rsidP="00606EEA">
      <w:pPr>
        <w:rPr>
          <w:lang w:val="vi-VN"/>
        </w:rPr>
      </w:pPr>
      <w:r>
        <w:rPr>
          <w:lang w:val="vi-VN"/>
        </w:rPr>
        <w:t>Như vậy, nếu như ở các mô hình hồi quy trước, ta có các cặp quan sát</w:t>
      </w:r>
      <w:r w:rsidR="002436DE">
        <w:rPr>
          <w:lang w:val="vi-VN"/>
        </w:rPr>
        <w:t xml:space="preserve"> x va y dạng</w:t>
      </w:r>
      <w:r>
        <w:rPr>
          <w:lang w:val="vi-VN"/>
        </w:rPr>
        <w:t xml:space="preserve"> </w:t>
      </w:r>
      <w:del w:id="0" w:author="Microsoft Office User" w:date="2020-04-09T19:44:00Z">
        <w:r w:rsidDel="006861C8">
          <w:rPr>
            <w:lang w:val="vi-VN"/>
          </w:rPr>
          <w:delText>$</w:delText>
        </w:r>
      </w:del>
      <w:r>
        <w:rPr>
          <w:lang w:val="vi-VN"/>
        </w:rPr>
        <w:t>$(y_1, x_1), (y_2, x_2), .., (y_n, x_n)</w:t>
      </w:r>
      <w:del w:id="1" w:author="Microsoft Office User" w:date="2020-04-09T19:44:00Z">
        <w:r w:rsidDel="006861C8">
          <w:rPr>
            <w:lang w:val="vi-VN"/>
          </w:rPr>
          <w:delText>$</w:delText>
        </w:r>
      </w:del>
      <w:r>
        <w:rPr>
          <w:lang w:val="vi-VN"/>
        </w:rPr>
        <w:t>$ thì ở mô hình hồi quy bội</w:t>
      </w:r>
      <w:r w:rsidR="002436DE">
        <w:rPr>
          <w:lang w:val="vi-VN"/>
        </w:rPr>
        <w:t xml:space="preserve"> các quan sát</w:t>
      </w:r>
      <w:r w:rsidR="00A24CC3">
        <w:rPr>
          <w:lang w:val="vi-VN"/>
        </w:rPr>
        <w:t xml:space="preserve"> y sẽ là 1 ma trận </w:t>
      </w:r>
      <w:del w:id="2" w:author="Microsoft Office User" w:date="2020-04-09T19:44:00Z">
        <w:r w:rsidR="00A24CC3" w:rsidDel="006861C8">
          <w:rPr>
            <w:lang w:val="vi-VN"/>
          </w:rPr>
          <w:delText>$</w:delText>
        </w:r>
      </w:del>
      <w:r w:rsidR="00A24CC3">
        <w:rPr>
          <w:lang w:val="vi-VN"/>
        </w:rPr>
        <w:t>$n x p$</w:t>
      </w:r>
      <w:del w:id="3" w:author="Microsoft Office User" w:date="2020-04-09T19:44:00Z">
        <w:r w:rsidR="00A24CC3" w:rsidDel="006861C8">
          <w:rPr>
            <w:lang w:val="vi-VN"/>
          </w:rPr>
          <w:delText>$</w:delText>
        </w:r>
      </w:del>
      <w:r w:rsidR="00A24CC3">
        <w:rPr>
          <w:lang w:val="vi-VN"/>
        </w:rPr>
        <w:t xml:space="preserve"> và x sẽ là ma trận $</w:t>
      </w:r>
      <w:del w:id="4" w:author="Microsoft Office User" w:date="2020-04-09T19:44:00Z">
        <w:r w:rsidR="00A24CC3" w:rsidDel="006861C8">
          <w:rPr>
            <w:lang w:val="vi-VN"/>
          </w:rPr>
          <w:delText>$</w:delText>
        </w:r>
      </w:del>
      <w:r w:rsidR="00A24CC3">
        <w:rPr>
          <w:lang w:val="vi-VN"/>
        </w:rPr>
        <w:t>n x (q + 1)</w:t>
      </w:r>
      <w:bookmarkStart w:id="5" w:name="_GoBack"/>
      <w:bookmarkEnd w:id="5"/>
      <w:del w:id="6" w:author="Microsoft Office User" w:date="2020-04-09T19:44:00Z">
        <w:r w:rsidR="00A24CC3" w:rsidDel="006861C8">
          <w:rPr>
            <w:lang w:val="vi-VN"/>
          </w:rPr>
          <w:delText>$</w:delText>
        </w:r>
      </w:del>
      <w:r w:rsidR="00A24CC3">
        <w:rPr>
          <w:lang w:val="vi-VN"/>
        </w:rPr>
        <w:t>$</w:t>
      </w:r>
    </w:p>
    <w:p w14:paraId="30C49C43" w14:textId="125BCD34" w:rsidR="007A48A5" w:rsidRDefault="007A48A5" w:rsidP="00606EEA">
      <w:pPr>
        <w:rPr>
          <w:lang w:val="vi-VN"/>
        </w:rPr>
      </w:pPr>
    </w:p>
    <w:p w14:paraId="66DC000E" w14:textId="4363D660" w:rsidR="000A765D" w:rsidRDefault="000A765D" w:rsidP="00606EEA">
      <w:pPr>
        <w:rPr>
          <w:lang w:val="vi-VN"/>
        </w:rPr>
      </w:pPr>
      <w:r>
        <w:rPr>
          <w:lang w:val="vi-VN"/>
        </w:rPr>
        <w:t>Phương trình hồi quy bội có thể viết:</w:t>
      </w:r>
    </w:p>
    <w:p w14:paraId="68240A86" w14:textId="730BCF65" w:rsidR="000A765D" w:rsidRDefault="000101D4" w:rsidP="00606EEA">
      <w:pPr>
        <w:rPr>
          <w:lang w:val="vi-VN"/>
        </w:rPr>
      </w:pPr>
      <w:r w:rsidRPr="00D87827">
        <w:rPr>
          <w:lang w:val="vi-VN"/>
        </w:rPr>
        <w:t>$$</w:t>
      </w:r>
      <w:r w:rsidR="00D87827" w:rsidRPr="006F5C93">
        <w:rPr>
          <w:lang w:val="vi-VN"/>
        </w:rPr>
        <w:t>\begin{bmatrix}</w:t>
      </w:r>
      <w:r w:rsidR="00D87827">
        <w:rPr>
          <w:lang w:val="vi-VN"/>
        </w:rPr>
        <w:t xml:space="preserve"> y_</w:t>
      </w:r>
      <w:r w:rsidR="00D87827" w:rsidRPr="009103DB">
        <w:rPr>
          <w:lang w:val="vi-VN"/>
        </w:rPr>
        <w:t>{</w:t>
      </w:r>
      <w:r w:rsidR="00D87827">
        <w:rPr>
          <w:lang w:val="vi-VN"/>
        </w:rPr>
        <w:t>11</w:t>
      </w:r>
      <w:r w:rsidR="00D87827" w:rsidRPr="009103DB">
        <w:rPr>
          <w:lang w:val="vi-VN"/>
        </w:rPr>
        <w:t xml:space="preserve">} &amp; </w:t>
      </w:r>
      <w:r w:rsidR="00D87827">
        <w:rPr>
          <w:lang w:val="vi-VN"/>
        </w:rPr>
        <w:t>y_</w:t>
      </w:r>
      <w:r w:rsidR="00D87827" w:rsidRPr="009103DB">
        <w:rPr>
          <w:lang w:val="vi-VN"/>
        </w:rPr>
        <w:t xml:space="preserve">{12} &amp; .. </w:t>
      </w:r>
      <w:r w:rsidR="00D87827" w:rsidRPr="002972A2">
        <w:rPr>
          <w:lang w:val="vi-VN"/>
        </w:rPr>
        <w:t xml:space="preserve">&amp; </w:t>
      </w:r>
      <w:r w:rsidR="00D87827">
        <w:rPr>
          <w:lang w:val="vi-VN"/>
        </w:rPr>
        <w:t>y_</w:t>
      </w:r>
      <w:r w:rsidR="00D87827" w:rsidRPr="002972A2">
        <w:rPr>
          <w:lang w:val="vi-VN"/>
        </w:rPr>
        <w:t>{1</w:t>
      </w:r>
      <w:r w:rsidR="00D87827" w:rsidRPr="00A74869">
        <w:rPr>
          <w:lang w:val="vi-VN"/>
        </w:rPr>
        <w:t>p</w:t>
      </w:r>
      <w:r w:rsidR="00D87827" w:rsidRPr="002972A2">
        <w:rPr>
          <w:lang w:val="vi-VN"/>
        </w:rPr>
        <w:t>}</w:t>
      </w:r>
      <w:r w:rsidR="00D87827">
        <w:rPr>
          <w:lang w:val="vi-VN"/>
        </w:rPr>
        <w:t>\\ y_</w:t>
      </w:r>
      <w:r w:rsidR="00D87827" w:rsidRPr="009103DB">
        <w:rPr>
          <w:lang w:val="vi-VN"/>
        </w:rPr>
        <w:t>{</w:t>
      </w:r>
      <w:r w:rsidR="00D87827" w:rsidRPr="00144CE3">
        <w:rPr>
          <w:lang w:val="vi-VN"/>
        </w:rPr>
        <w:t>2</w:t>
      </w:r>
      <w:r w:rsidR="00D87827">
        <w:rPr>
          <w:lang w:val="vi-VN"/>
        </w:rPr>
        <w:t>1</w:t>
      </w:r>
      <w:r w:rsidR="00D87827" w:rsidRPr="009103DB">
        <w:rPr>
          <w:lang w:val="vi-VN"/>
        </w:rPr>
        <w:t xml:space="preserve">} &amp; </w:t>
      </w:r>
      <w:r w:rsidR="00D87827">
        <w:rPr>
          <w:lang w:val="vi-VN"/>
        </w:rPr>
        <w:t>y_</w:t>
      </w:r>
      <w:r w:rsidR="00D87827" w:rsidRPr="009103DB">
        <w:rPr>
          <w:lang w:val="vi-VN"/>
        </w:rPr>
        <w:t>{</w:t>
      </w:r>
      <w:r w:rsidR="00D87827" w:rsidRPr="00144CE3">
        <w:rPr>
          <w:lang w:val="vi-VN"/>
        </w:rPr>
        <w:t>2</w:t>
      </w:r>
      <w:r w:rsidR="00D87827" w:rsidRPr="009103DB">
        <w:rPr>
          <w:lang w:val="vi-VN"/>
        </w:rPr>
        <w:t xml:space="preserve">2} </w:t>
      </w:r>
      <w:r w:rsidR="00D87827" w:rsidRPr="00422BD3">
        <w:rPr>
          <w:lang w:val="vi-VN"/>
        </w:rPr>
        <w:t xml:space="preserve">&amp; </w:t>
      </w:r>
      <w:r w:rsidR="00D87827" w:rsidRPr="009103DB">
        <w:rPr>
          <w:lang w:val="vi-VN"/>
        </w:rPr>
        <w:t xml:space="preserve">.. </w:t>
      </w:r>
      <w:r w:rsidR="00D87827" w:rsidRPr="002972A2">
        <w:rPr>
          <w:lang w:val="vi-VN"/>
        </w:rPr>
        <w:t xml:space="preserve">&amp; </w:t>
      </w:r>
      <w:r w:rsidR="00D87827">
        <w:rPr>
          <w:lang w:val="vi-VN"/>
        </w:rPr>
        <w:t>y_</w:t>
      </w:r>
      <w:r w:rsidR="00D87827" w:rsidRPr="002972A2">
        <w:rPr>
          <w:lang w:val="vi-VN"/>
        </w:rPr>
        <w:t>{</w:t>
      </w:r>
      <w:r w:rsidR="00D87827" w:rsidRPr="00144CE3">
        <w:rPr>
          <w:lang w:val="vi-VN"/>
        </w:rPr>
        <w:t>2</w:t>
      </w:r>
      <w:r w:rsidR="00D87827" w:rsidRPr="00A74869">
        <w:rPr>
          <w:lang w:val="vi-VN"/>
        </w:rPr>
        <w:t>p</w:t>
      </w:r>
      <w:r w:rsidR="00D87827" w:rsidRPr="002972A2">
        <w:rPr>
          <w:lang w:val="vi-VN"/>
        </w:rPr>
        <w:t>}</w:t>
      </w:r>
      <w:r w:rsidR="00D87827">
        <w:rPr>
          <w:lang w:val="vi-VN"/>
        </w:rPr>
        <w:t>\\</w:t>
      </w:r>
      <w:r w:rsidR="00D87827" w:rsidRPr="002972A2">
        <w:rPr>
          <w:lang w:val="vi-VN"/>
        </w:rPr>
        <w:t xml:space="preserve"> ..\\ </w:t>
      </w:r>
      <w:r w:rsidR="00D87827">
        <w:rPr>
          <w:lang w:val="vi-VN"/>
        </w:rPr>
        <w:t>y_</w:t>
      </w:r>
      <w:r w:rsidR="00D87827" w:rsidRPr="009103DB">
        <w:rPr>
          <w:lang w:val="vi-VN"/>
        </w:rPr>
        <w:t>{</w:t>
      </w:r>
      <w:r w:rsidR="00D87827" w:rsidRPr="00422BD3">
        <w:rPr>
          <w:lang w:val="vi-VN"/>
        </w:rPr>
        <w:t>n</w:t>
      </w:r>
      <w:r w:rsidR="00D87827">
        <w:rPr>
          <w:lang w:val="vi-VN"/>
        </w:rPr>
        <w:t>1</w:t>
      </w:r>
      <w:r w:rsidR="00D87827" w:rsidRPr="009103DB">
        <w:rPr>
          <w:lang w:val="vi-VN"/>
        </w:rPr>
        <w:t xml:space="preserve">} &amp; </w:t>
      </w:r>
      <w:r w:rsidR="00D87827">
        <w:rPr>
          <w:lang w:val="vi-VN"/>
        </w:rPr>
        <w:t>y_</w:t>
      </w:r>
      <w:r w:rsidR="00D87827" w:rsidRPr="009103DB">
        <w:rPr>
          <w:lang w:val="vi-VN"/>
        </w:rPr>
        <w:t>{</w:t>
      </w:r>
      <w:r w:rsidR="00D87827" w:rsidRPr="00422BD3">
        <w:rPr>
          <w:lang w:val="vi-VN"/>
        </w:rPr>
        <w:t>n</w:t>
      </w:r>
      <w:r w:rsidR="00D87827" w:rsidRPr="009103DB">
        <w:rPr>
          <w:lang w:val="vi-VN"/>
        </w:rPr>
        <w:t xml:space="preserve">2} &amp; .. </w:t>
      </w:r>
      <w:r w:rsidR="00D87827" w:rsidRPr="002972A2">
        <w:rPr>
          <w:lang w:val="vi-VN"/>
        </w:rPr>
        <w:t xml:space="preserve">&amp; </w:t>
      </w:r>
      <w:r w:rsidR="00D87827">
        <w:rPr>
          <w:lang w:val="vi-VN"/>
        </w:rPr>
        <w:t>y_</w:t>
      </w:r>
      <w:r w:rsidR="00D87827" w:rsidRPr="002972A2">
        <w:rPr>
          <w:lang w:val="vi-VN"/>
        </w:rPr>
        <w:t>{</w:t>
      </w:r>
      <w:r w:rsidR="00D87827" w:rsidRPr="00422BD3">
        <w:rPr>
          <w:lang w:val="vi-VN"/>
        </w:rPr>
        <w:t>n</w:t>
      </w:r>
      <w:r w:rsidR="00D87827" w:rsidRPr="00D87827">
        <w:rPr>
          <w:lang w:val="vi-VN"/>
        </w:rPr>
        <w:t>p</w:t>
      </w:r>
      <w:r w:rsidR="00D87827" w:rsidRPr="002972A2">
        <w:rPr>
          <w:lang w:val="vi-VN"/>
        </w:rPr>
        <w:t>}</w:t>
      </w:r>
      <w:r w:rsidR="00D87827">
        <w:rPr>
          <w:lang w:val="vi-VN"/>
        </w:rPr>
        <w:t xml:space="preserve"> </w:t>
      </w:r>
      <w:r w:rsidR="00D87827" w:rsidRPr="006F5C93">
        <w:rPr>
          <w:lang w:val="vi-VN"/>
        </w:rPr>
        <w:t>\end{bmatrix}</w:t>
      </w:r>
      <w:r w:rsidRPr="00D87827">
        <w:rPr>
          <w:lang w:val="vi-VN"/>
        </w:rPr>
        <w:t xml:space="preserve"> </w:t>
      </w:r>
      <w:r w:rsidR="006F5C93">
        <w:rPr>
          <w:lang w:val="vi-VN"/>
        </w:rPr>
        <w:t xml:space="preserve">= </w:t>
      </w:r>
      <w:r w:rsidR="006F5C93" w:rsidRPr="006F5C93">
        <w:rPr>
          <w:lang w:val="vi-VN"/>
        </w:rPr>
        <w:t>\begin{bmatrix}</w:t>
      </w:r>
      <w:r w:rsidR="006F5C93">
        <w:rPr>
          <w:lang w:val="vi-VN"/>
        </w:rPr>
        <w:t xml:space="preserve"> 1</w:t>
      </w:r>
      <w:r w:rsidR="009103DB">
        <w:rPr>
          <w:lang w:val="vi-VN"/>
        </w:rPr>
        <w:t xml:space="preserve"> &amp; x_</w:t>
      </w:r>
      <w:r w:rsidR="009103DB" w:rsidRPr="009103DB">
        <w:rPr>
          <w:lang w:val="vi-VN"/>
        </w:rPr>
        <w:t>{</w:t>
      </w:r>
      <w:r w:rsidR="009103DB">
        <w:rPr>
          <w:lang w:val="vi-VN"/>
        </w:rPr>
        <w:t>11</w:t>
      </w:r>
      <w:r w:rsidR="009103DB" w:rsidRPr="009103DB">
        <w:rPr>
          <w:lang w:val="vi-VN"/>
        </w:rPr>
        <w:t xml:space="preserve">} &amp; x_{12} &amp; .. </w:t>
      </w:r>
      <w:r w:rsidR="009103DB" w:rsidRPr="002972A2">
        <w:rPr>
          <w:lang w:val="vi-VN"/>
        </w:rPr>
        <w:t>&amp; x_{1q}</w:t>
      </w:r>
      <w:r w:rsidR="006F5C93">
        <w:rPr>
          <w:lang w:val="vi-VN"/>
        </w:rPr>
        <w:t xml:space="preserve">\\ </w:t>
      </w:r>
      <w:r w:rsidR="0066705C">
        <w:rPr>
          <w:lang w:val="vi-VN"/>
        </w:rPr>
        <w:t>1 &amp; x_</w:t>
      </w:r>
      <w:r w:rsidR="0066705C" w:rsidRPr="009103DB">
        <w:rPr>
          <w:lang w:val="vi-VN"/>
        </w:rPr>
        <w:t>{</w:t>
      </w:r>
      <w:r w:rsidR="002972A2" w:rsidRPr="00144CE3">
        <w:rPr>
          <w:lang w:val="vi-VN"/>
        </w:rPr>
        <w:t>2</w:t>
      </w:r>
      <w:r w:rsidR="0066705C">
        <w:rPr>
          <w:lang w:val="vi-VN"/>
        </w:rPr>
        <w:t>1</w:t>
      </w:r>
      <w:r w:rsidR="0066705C" w:rsidRPr="009103DB">
        <w:rPr>
          <w:lang w:val="vi-VN"/>
        </w:rPr>
        <w:t>} &amp; x_{</w:t>
      </w:r>
      <w:r w:rsidR="002972A2" w:rsidRPr="00144CE3">
        <w:rPr>
          <w:lang w:val="vi-VN"/>
        </w:rPr>
        <w:t>2</w:t>
      </w:r>
      <w:r w:rsidR="0066705C" w:rsidRPr="009103DB">
        <w:rPr>
          <w:lang w:val="vi-VN"/>
        </w:rPr>
        <w:t xml:space="preserve">2} </w:t>
      </w:r>
      <w:r w:rsidR="000C77A5" w:rsidRPr="00422BD3">
        <w:rPr>
          <w:lang w:val="vi-VN"/>
        </w:rPr>
        <w:t xml:space="preserve">&amp; </w:t>
      </w:r>
      <w:r w:rsidR="0066705C" w:rsidRPr="009103DB">
        <w:rPr>
          <w:lang w:val="vi-VN"/>
        </w:rPr>
        <w:t xml:space="preserve">.. </w:t>
      </w:r>
      <w:r w:rsidR="0066705C" w:rsidRPr="002972A2">
        <w:rPr>
          <w:lang w:val="vi-VN"/>
        </w:rPr>
        <w:t>&amp; x_{</w:t>
      </w:r>
      <w:r w:rsidR="002972A2" w:rsidRPr="00144CE3">
        <w:rPr>
          <w:lang w:val="vi-VN"/>
        </w:rPr>
        <w:t>2</w:t>
      </w:r>
      <w:r w:rsidR="0066705C" w:rsidRPr="002972A2">
        <w:rPr>
          <w:lang w:val="vi-VN"/>
        </w:rPr>
        <w:t>q}</w:t>
      </w:r>
      <w:r w:rsidR="0066705C">
        <w:rPr>
          <w:lang w:val="vi-VN"/>
        </w:rPr>
        <w:t>\\</w:t>
      </w:r>
      <w:r w:rsidR="0066705C" w:rsidRPr="002972A2">
        <w:rPr>
          <w:lang w:val="vi-VN"/>
        </w:rPr>
        <w:t xml:space="preserve"> ..\\ </w:t>
      </w:r>
      <w:r w:rsidR="0066705C">
        <w:rPr>
          <w:lang w:val="vi-VN"/>
        </w:rPr>
        <w:t>1 &amp; x_</w:t>
      </w:r>
      <w:r w:rsidR="0066705C" w:rsidRPr="009103DB">
        <w:rPr>
          <w:lang w:val="vi-VN"/>
        </w:rPr>
        <w:t>{</w:t>
      </w:r>
      <w:r w:rsidR="00422BD3" w:rsidRPr="00422BD3">
        <w:rPr>
          <w:lang w:val="vi-VN"/>
        </w:rPr>
        <w:t>n</w:t>
      </w:r>
      <w:r w:rsidR="0066705C">
        <w:rPr>
          <w:lang w:val="vi-VN"/>
        </w:rPr>
        <w:t>1</w:t>
      </w:r>
      <w:r w:rsidR="0066705C" w:rsidRPr="009103DB">
        <w:rPr>
          <w:lang w:val="vi-VN"/>
        </w:rPr>
        <w:t>} &amp; x_{</w:t>
      </w:r>
      <w:r w:rsidR="00422BD3" w:rsidRPr="00422BD3">
        <w:rPr>
          <w:lang w:val="vi-VN"/>
        </w:rPr>
        <w:t>n</w:t>
      </w:r>
      <w:r w:rsidR="0066705C" w:rsidRPr="009103DB">
        <w:rPr>
          <w:lang w:val="vi-VN"/>
        </w:rPr>
        <w:t xml:space="preserve">2} &amp; .. </w:t>
      </w:r>
      <w:r w:rsidR="0066705C" w:rsidRPr="002972A2">
        <w:rPr>
          <w:lang w:val="vi-VN"/>
        </w:rPr>
        <w:t>&amp; x_{</w:t>
      </w:r>
      <w:r w:rsidR="00422BD3" w:rsidRPr="00422BD3">
        <w:rPr>
          <w:lang w:val="vi-VN"/>
        </w:rPr>
        <w:t>n</w:t>
      </w:r>
      <w:r w:rsidR="0066705C" w:rsidRPr="002972A2">
        <w:rPr>
          <w:lang w:val="vi-VN"/>
        </w:rPr>
        <w:t>q}</w:t>
      </w:r>
      <w:r w:rsidR="006F5C93">
        <w:rPr>
          <w:lang w:val="vi-VN"/>
        </w:rPr>
        <w:t xml:space="preserve"> </w:t>
      </w:r>
      <w:r w:rsidR="006F5C93" w:rsidRPr="006F5C93">
        <w:rPr>
          <w:lang w:val="vi-VN"/>
        </w:rPr>
        <w:t>\end{bmatrix}</w:t>
      </w:r>
      <w:r w:rsidR="00144CE3" w:rsidRPr="00144CE3">
        <w:rPr>
          <w:lang w:val="vi-VN"/>
        </w:rPr>
        <w:t xml:space="preserve"> </w:t>
      </w:r>
      <w:r w:rsidR="00144CE3" w:rsidRPr="006F5C93">
        <w:rPr>
          <w:lang w:val="vi-VN"/>
        </w:rPr>
        <w:t>\begin{bmatrix}</w:t>
      </w:r>
      <w:r w:rsidR="00144CE3">
        <w:rPr>
          <w:lang w:val="vi-VN"/>
        </w:rPr>
        <w:t xml:space="preserve"> </w:t>
      </w:r>
      <w:r w:rsidR="00B92894" w:rsidRPr="00144CE3">
        <w:rPr>
          <w:lang w:val="vi-VN"/>
        </w:rPr>
        <w:t>\beta</w:t>
      </w:r>
      <w:r w:rsidR="00B92894">
        <w:rPr>
          <w:lang w:val="vi-VN"/>
        </w:rPr>
        <w:t>_</w:t>
      </w:r>
      <w:r w:rsidR="006262CA" w:rsidRPr="00F7636B">
        <w:rPr>
          <w:lang w:val="vi-VN"/>
        </w:rPr>
        <w:t>{</w:t>
      </w:r>
      <w:r w:rsidR="00B92894" w:rsidRPr="00B92894">
        <w:rPr>
          <w:lang w:val="vi-VN"/>
        </w:rPr>
        <w:t>0</w:t>
      </w:r>
      <w:r w:rsidR="006262CA" w:rsidRPr="006262CA">
        <w:rPr>
          <w:lang w:val="vi-VN"/>
        </w:rPr>
        <w:t>1}</w:t>
      </w:r>
      <w:r w:rsidR="00F7636B" w:rsidRPr="00F7636B">
        <w:rPr>
          <w:lang w:val="vi-VN"/>
        </w:rPr>
        <w:t xml:space="preserve"> </w:t>
      </w:r>
      <w:r w:rsidR="00874D59" w:rsidRPr="00874D59">
        <w:rPr>
          <w:lang w:val="vi-VN"/>
        </w:rPr>
        <w:t>&amp; \beta_{0</w:t>
      </w:r>
      <w:r w:rsidR="00877F2D" w:rsidRPr="00877F2D">
        <w:rPr>
          <w:lang w:val="vi-VN"/>
        </w:rPr>
        <w:t>2</w:t>
      </w:r>
      <w:r w:rsidR="00874D59" w:rsidRPr="00874D59">
        <w:rPr>
          <w:lang w:val="vi-VN"/>
        </w:rPr>
        <w:t>} &amp; .. &amp; \beta_{0p}</w:t>
      </w:r>
      <w:r w:rsidR="00B92894">
        <w:rPr>
          <w:lang w:val="vi-VN"/>
        </w:rPr>
        <w:t>\\</w:t>
      </w:r>
      <w:r w:rsidR="00B92894" w:rsidRPr="00B92894">
        <w:rPr>
          <w:lang w:val="vi-VN"/>
        </w:rPr>
        <w:t xml:space="preserve"> </w:t>
      </w:r>
      <w:r w:rsidR="00E14A69" w:rsidRPr="00874D59">
        <w:rPr>
          <w:lang w:val="vi-VN"/>
        </w:rPr>
        <w:t>\beta_{</w:t>
      </w:r>
      <w:r w:rsidR="00877F2D" w:rsidRPr="00877F2D">
        <w:rPr>
          <w:lang w:val="vi-VN"/>
        </w:rPr>
        <w:t>1</w:t>
      </w:r>
      <w:r w:rsidR="00E14A69" w:rsidRPr="00874D59">
        <w:rPr>
          <w:lang w:val="vi-VN"/>
        </w:rPr>
        <w:t xml:space="preserve">1} &amp; </w:t>
      </w:r>
      <w:r w:rsidR="00877F2D" w:rsidRPr="00874D59">
        <w:rPr>
          <w:lang w:val="vi-VN"/>
        </w:rPr>
        <w:t>\beta_{</w:t>
      </w:r>
      <w:r w:rsidR="00877F2D" w:rsidRPr="004F7694">
        <w:rPr>
          <w:lang w:val="vi-VN"/>
        </w:rPr>
        <w:t>12</w:t>
      </w:r>
      <w:r w:rsidR="00877F2D" w:rsidRPr="00874D59">
        <w:rPr>
          <w:lang w:val="vi-VN"/>
        </w:rPr>
        <w:t>} &amp;</w:t>
      </w:r>
      <w:r w:rsidR="00877F2D" w:rsidRPr="004F7694">
        <w:rPr>
          <w:lang w:val="vi-VN"/>
        </w:rPr>
        <w:t xml:space="preserve"> </w:t>
      </w:r>
      <w:r w:rsidR="00E14A69" w:rsidRPr="00874D59">
        <w:rPr>
          <w:lang w:val="vi-VN"/>
        </w:rPr>
        <w:t>.. &amp; \beta_{</w:t>
      </w:r>
      <w:r w:rsidR="00877F2D" w:rsidRPr="004F7694">
        <w:rPr>
          <w:lang w:val="vi-VN"/>
        </w:rPr>
        <w:t>1</w:t>
      </w:r>
      <w:r w:rsidR="00E14A69" w:rsidRPr="00874D59">
        <w:rPr>
          <w:lang w:val="vi-VN"/>
        </w:rPr>
        <w:t>p}</w:t>
      </w:r>
      <w:r w:rsidR="004F7694" w:rsidRPr="004F7694">
        <w:rPr>
          <w:lang w:val="vi-VN"/>
        </w:rPr>
        <w:t xml:space="preserve"> </w:t>
      </w:r>
      <w:r w:rsidR="00E14A69">
        <w:rPr>
          <w:lang w:val="vi-VN"/>
        </w:rPr>
        <w:t>\\</w:t>
      </w:r>
      <w:r w:rsidR="00E14A69" w:rsidRPr="00B92894">
        <w:rPr>
          <w:lang w:val="vi-VN"/>
        </w:rPr>
        <w:t xml:space="preserve"> </w:t>
      </w:r>
      <w:r w:rsidR="00E14A69" w:rsidRPr="00E14A69">
        <w:rPr>
          <w:lang w:val="vi-VN"/>
        </w:rPr>
        <w:t xml:space="preserve">..\\ </w:t>
      </w:r>
      <w:r w:rsidR="00E14A69" w:rsidRPr="00874D59">
        <w:rPr>
          <w:lang w:val="vi-VN"/>
        </w:rPr>
        <w:t>\beta_{</w:t>
      </w:r>
      <w:r w:rsidR="00651A55" w:rsidRPr="00B40976">
        <w:rPr>
          <w:lang w:val="vi-VN"/>
        </w:rPr>
        <w:t>q</w:t>
      </w:r>
      <w:r w:rsidR="00E14A69" w:rsidRPr="00874D59">
        <w:rPr>
          <w:lang w:val="vi-VN"/>
        </w:rPr>
        <w:t xml:space="preserve">1} &amp; </w:t>
      </w:r>
      <w:r w:rsidR="00B40976" w:rsidRPr="00874D59">
        <w:rPr>
          <w:lang w:val="vi-VN"/>
        </w:rPr>
        <w:t>\beta_{</w:t>
      </w:r>
      <w:r w:rsidR="00B40976" w:rsidRPr="00B40976">
        <w:rPr>
          <w:lang w:val="vi-VN"/>
        </w:rPr>
        <w:t>q</w:t>
      </w:r>
      <w:r w:rsidR="00B40976" w:rsidRPr="000A74C6">
        <w:rPr>
          <w:lang w:val="vi-VN"/>
        </w:rPr>
        <w:t>2</w:t>
      </w:r>
      <w:r w:rsidR="00B40976" w:rsidRPr="00874D59">
        <w:rPr>
          <w:lang w:val="vi-VN"/>
        </w:rPr>
        <w:t>} &amp;</w:t>
      </w:r>
      <w:r w:rsidR="00B40976" w:rsidRPr="000A74C6">
        <w:rPr>
          <w:lang w:val="vi-VN"/>
        </w:rPr>
        <w:t xml:space="preserve"> </w:t>
      </w:r>
      <w:r w:rsidR="00E14A69" w:rsidRPr="00874D59">
        <w:rPr>
          <w:lang w:val="vi-VN"/>
        </w:rPr>
        <w:t>.. &amp; \beta_{</w:t>
      </w:r>
      <w:r w:rsidR="00651A55" w:rsidRPr="00B40976">
        <w:rPr>
          <w:lang w:val="vi-VN"/>
        </w:rPr>
        <w:t>q</w:t>
      </w:r>
      <w:r w:rsidR="00E14A69" w:rsidRPr="00874D59">
        <w:rPr>
          <w:lang w:val="vi-VN"/>
        </w:rPr>
        <w:t>p}</w:t>
      </w:r>
      <w:r w:rsidR="00E14A69" w:rsidRPr="004F7694">
        <w:rPr>
          <w:lang w:val="vi-VN"/>
        </w:rPr>
        <w:t xml:space="preserve"> </w:t>
      </w:r>
      <w:r w:rsidR="00144CE3" w:rsidRPr="006F5C93">
        <w:rPr>
          <w:lang w:val="vi-VN"/>
        </w:rPr>
        <w:t>\end{bmatrix}</w:t>
      </w:r>
      <w:r w:rsidR="003F4E01" w:rsidRPr="006861C8">
        <w:rPr>
          <w:lang w:val="vi-VN"/>
          <w:rPrChange w:id="7" w:author="Microsoft Office User" w:date="2020-04-09T19:44:00Z">
            <w:rPr/>
          </w:rPrChange>
        </w:rPr>
        <w:t xml:space="preserve"> +</w:t>
      </w:r>
      <w:r w:rsidR="000A74C6" w:rsidRPr="000A74C6">
        <w:rPr>
          <w:lang w:val="vi-VN"/>
        </w:rPr>
        <w:t xml:space="preserve"> </w:t>
      </w:r>
      <w:r w:rsidR="000A74C6" w:rsidRPr="006F5C93">
        <w:rPr>
          <w:lang w:val="vi-VN"/>
        </w:rPr>
        <w:t>\begin{bmatrix}</w:t>
      </w:r>
      <w:r w:rsidR="000A74C6">
        <w:rPr>
          <w:lang w:val="vi-VN"/>
        </w:rPr>
        <w:t xml:space="preserve"> \epsilon_</w:t>
      </w:r>
      <w:r w:rsidR="000A74C6" w:rsidRPr="009103DB">
        <w:rPr>
          <w:lang w:val="vi-VN"/>
        </w:rPr>
        <w:t>{</w:t>
      </w:r>
      <w:r w:rsidR="000A74C6">
        <w:rPr>
          <w:lang w:val="vi-VN"/>
        </w:rPr>
        <w:t>11</w:t>
      </w:r>
      <w:r w:rsidR="000A74C6" w:rsidRPr="009103DB">
        <w:rPr>
          <w:lang w:val="vi-VN"/>
        </w:rPr>
        <w:t xml:space="preserve">} &amp; </w:t>
      </w:r>
      <w:r w:rsidR="000A74C6">
        <w:rPr>
          <w:lang w:val="vi-VN"/>
        </w:rPr>
        <w:t>\epsilon_</w:t>
      </w:r>
      <w:r w:rsidR="000A74C6" w:rsidRPr="009103DB">
        <w:rPr>
          <w:lang w:val="vi-VN"/>
        </w:rPr>
        <w:t xml:space="preserve">{12} &amp; .. </w:t>
      </w:r>
      <w:r w:rsidR="000A74C6" w:rsidRPr="002972A2">
        <w:rPr>
          <w:lang w:val="vi-VN"/>
        </w:rPr>
        <w:t xml:space="preserve">&amp; </w:t>
      </w:r>
      <w:r w:rsidR="000A74C6">
        <w:rPr>
          <w:lang w:val="vi-VN"/>
        </w:rPr>
        <w:t>\epsilon_</w:t>
      </w:r>
      <w:r w:rsidR="000A74C6" w:rsidRPr="002972A2">
        <w:rPr>
          <w:lang w:val="vi-VN"/>
        </w:rPr>
        <w:t>{1</w:t>
      </w:r>
      <w:r w:rsidR="00A74869" w:rsidRPr="00A74869">
        <w:rPr>
          <w:lang w:val="vi-VN"/>
        </w:rPr>
        <w:t>p</w:t>
      </w:r>
      <w:r w:rsidR="000A74C6" w:rsidRPr="002972A2">
        <w:rPr>
          <w:lang w:val="vi-VN"/>
        </w:rPr>
        <w:t>}</w:t>
      </w:r>
      <w:r w:rsidR="000A74C6">
        <w:rPr>
          <w:lang w:val="vi-VN"/>
        </w:rPr>
        <w:t>\\ \epsilon_</w:t>
      </w:r>
      <w:r w:rsidR="000A74C6" w:rsidRPr="009103DB">
        <w:rPr>
          <w:lang w:val="vi-VN"/>
        </w:rPr>
        <w:t>{</w:t>
      </w:r>
      <w:r w:rsidR="000A74C6" w:rsidRPr="00144CE3">
        <w:rPr>
          <w:lang w:val="vi-VN"/>
        </w:rPr>
        <w:t>2</w:t>
      </w:r>
      <w:r w:rsidR="000A74C6">
        <w:rPr>
          <w:lang w:val="vi-VN"/>
        </w:rPr>
        <w:t>1</w:t>
      </w:r>
      <w:r w:rsidR="000A74C6" w:rsidRPr="009103DB">
        <w:rPr>
          <w:lang w:val="vi-VN"/>
        </w:rPr>
        <w:t xml:space="preserve">} &amp; </w:t>
      </w:r>
      <w:r w:rsidR="000A74C6">
        <w:rPr>
          <w:lang w:val="vi-VN"/>
        </w:rPr>
        <w:t>\epsilon_</w:t>
      </w:r>
      <w:r w:rsidR="000A74C6" w:rsidRPr="009103DB">
        <w:rPr>
          <w:lang w:val="vi-VN"/>
        </w:rPr>
        <w:t>{</w:t>
      </w:r>
      <w:r w:rsidR="000A74C6" w:rsidRPr="00144CE3">
        <w:rPr>
          <w:lang w:val="vi-VN"/>
        </w:rPr>
        <w:t>2</w:t>
      </w:r>
      <w:r w:rsidR="000A74C6" w:rsidRPr="009103DB">
        <w:rPr>
          <w:lang w:val="vi-VN"/>
        </w:rPr>
        <w:t xml:space="preserve">2} </w:t>
      </w:r>
      <w:r w:rsidR="000A74C6" w:rsidRPr="00422BD3">
        <w:rPr>
          <w:lang w:val="vi-VN"/>
        </w:rPr>
        <w:t xml:space="preserve">&amp; </w:t>
      </w:r>
      <w:r w:rsidR="000A74C6" w:rsidRPr="009103DB">
        <w:rPr>
          <w:lang w:val="vi-VN"/>
        </w:rPr>
        <w:t xml:space="preserve">.. </w:t>
      </w:r>
      <w:r w:rsidR="000A74C6" w:rsidRPr="002972A2">
        <w:rPr>
          <w:lang w:val="vi-VN"/>
        </w:rPr>
        <w:t xml:space="preserve">&amp; </w:t>
      </w:r>
      <w:r w:rsidR="000A74C6">
        <w:rPr>
          <w:lang w:val="vi-VN"/>
        </w:rPr>
        <w:t>\epsilon_</w:t>
      </w:r>
      <w:r w:rsidR="000A74C6" w:rsidRPr="002972A2">
        <w:rPr>
          <w:lang w:val="vi-VN"/>
        </w:rPr>
        <w:t>{</w:t>
      </w:r>
      <w:r w:rsidR="000A74C6" w:rsidRPr="00144CE3">
        <w:rPr>
          <w:lang w:val="vi-VN"/>
        </w:rPr>
        <w:t>2</w:t>
      </w:r>
      <w:r w:rsidR="00A74869" w:rsidRPr="00A74869">
        <w:rPr>
          <w:lang w:val="vi-VN"/>
        </w:rPr>
        <w:t>p</w:t>
      </w:r>
      <w:r w:rsidR="000A74C6" w:rsidRPr="002972A2">
        <w:rPr>
          <w:lang w:val="vi-VN"/>
        </w:rPr>
        <w:t>}</w:t>
      </w:r>
      <w:r w:rsidR="000A74C6">
        <w:rPr>
          <w:lang w:val="vi-VN"/>
        </w:rPr>
        <w:t>\\</w:t>
      </w:r>
      <w:r w:rsidR="000A74C6" w:rsidRPr="002972A2">
        <w:rPr>
          <w:lang w:val="vi-VN"/>
        </w:rPr>
        <w:t xml:space="preserve"> ..\\ </w:t>
      </w:r>
      <w:r w:rsidR="000A74C6">
        <w:rPr>
          <w:lang w:val="vi-VN"/>
        </w:rPr>
        <w:t>\epsilon_</w:t>
      </w:r>
      <w:r w:rsidR="000A74C6" w:rsidRPr="009103DB">
        <w:rPr>
          <w:lang w:val="vi-VN"/>
        </w:rPr>
        <w:t>{</w:t>
      </w:r>
      <w:r w:rsidR="000A74C6" w:rsidRPr="00422BD3">
        <w:rPr>
          <w:lang w:val="vi-VN"/>
        </w:rPr>
        <w:t>n</w:t>
      </w:r>
      <w:r w:rsidR="000A74C6">
        <w:rPr>
          <w:lang w:val="vi-VN"/>
        </w:rPr>
        <w:t>1</w:t>
      </w:r>
      <w:r w:rsidR="000A74C6" w:rsidRPr="009103DB">
        <w:rPr>
          <w:lang w:val="vi-VN"/>
        </w:rPr>
        <w:t xml:space="preserve">} &amp; </w:t>
      </w:r>
      <w:r w:rsidR="000A74C6">
        <w:rPr>
          <w:lang w:val="vi-VN"/>
        </w:rPr>
        <w:t>\epsilon_</w:t>
      </w:r>
      <w:r w:rsidR="000A74C6" w:rsidRPr="009103DB">
        <w:rPr>
          <w:lang w:val="vi-VN"/>
        </w:rPr>
        <w:t>{</w:t>
      </w:r>
      <w:r w:rsidR="000A74C6" w:rsidRPr="00422BD3">
        <w:rPr>
          <w:lang w:val="vi-VN"/>
        </w:rPr>
        <w:t>n</w:t>
      </w:r>
      <w:r w:rsidR="000A74C6" w:rsidRPr="009103DB">
        <w:rPr>
          <w:lang w:val="vi-VN"/>
        </w:rPr>
        <w:t xml:space="preserve">2} &amp; .. </w:t>
      </w:r>
      <w:r w:rsidR="000A74C6" w:rsidRPr="002972A2">
        <w:rPr>
          <w:lang w:val="vi-VN"/>
        </w:rPr>
        <w:t xml:space="preserve">&amp; </w:t>
      </w:r>
      <w:r w:rsidR="000A74C6">
        <w:rPr>
          <w:lang w:val="vi-VN"/>
        </w:rPr>
        <w:t>\epsilon_</w:t>
      </w:r>
      <w:r w:rsidR="000A74C6" w:rsidRPr="002972A2">
        <w:rPr>
          <w:lang w:val="vi-VN"/>
        </w:rPr>
        <w:t>{</w:t>
      </w:r>
      <w:r w:rsidR="000A74C6" w:rsidRPr="00422BD3">
        <w:rPr>
          <w:lang w:val="vi-VN"/>
        </w:rPr>
        <w:t>n</w:t>
      </w:r>
      <w:r w:rsidR="00A74869" w:rsidRPr="006861C8">
        <w:rPr>
          <w:lang w:val="vi-VN"/>
          <w:rPrChange w:id="8" w:author="Microsoft Office User" w:date="2020-04-09T19:44:00Z">
            <w:rPr/>
          </w:rPrChange>
        </w:rPr>
        <w:t>p</w:t>
      </w:r>
      <w:r w:rsidR="000A74C6" w:rsidRPr="002972A2">
        <w:rPr>
          <w:lang w:val="vi-VN"/>
        </w:rPr>
        <w:t>}</w:t>
      </w:r>
      <w:r w:rsidR="000A74C6">
        <w:rPr>
          <w:lang w:val="vi-VN"/>
        </w:rPr>
        <w:t xml:space="preserve"> </w:t>
      </w:r>
      <w:r w:rsidR="000A74C6" w:rsidRPr="006F5C93">
        <w:rPr>
          <w:lang w:val="vi-VN"/>
        </w:rPr>
        <w:t>\end{bmatrix}</w:t>
      </w:r>
      <w:r w:rsidR="00843E74">
        <w:rPr>
          <w:lang w:val="vi-VN"/>
        </w:rPr>
        <w:t>$$</w:t>
      </w:r>
    </w:p>
    <w:p w14:paraId="4A629DF4" w14:textId="44526432" w:rsidR="00B27050" w:rsidRDefault="00B27050" w:rsidP="00606EEA">
      <w:pPr>
        <w:rPr>
          <w:lang w:val="vi-VN"/>
        </w:rPr>
      </w:pPr>
    </w:p>
    <w:p w14:paraId="27DAA1BD" w14:textId="7D02D3F1" w:rsidR="00B27050" w:rsidRPr="001D6FC4" w:rsidRDefault="00B27050" w:rsidP="00606EEA">
      <w:pPr>
        <w:rPr>
          <w:lang w:val="vi-VN"/>
        </w:rPr>
      </w:pPr>
    </w:p>
    <w:sectPr w:rsidR="00B27050" w:rsidRPr="001D6FC4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E6438"/>
    <w:multiLevelType w:val="hybridMultilevel"/>
    <w:tmpl w:val="4080FC5E"/>
    <w:lvl w:ilvl="0" w:tplc="C30C38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06"/>
    <w:rsid w:val="00004217"/>
    <w:rsid w:val="000101D4"/>
    <w:rsid w:val="00036584"/>
    <w:rsid w:val="000A74C6"/>
    <w:rsid w:val="000A765D"/>
    <w:rsid w:val="000C77A5"/>
    <w:rsid w:val="000E0440"/>
    <w:rsid w:val="000E3596"/>
    <w:rsid w:val="00110658"/>
    <w:rsid w:val="00135A6D"/>
    <w:rsid w:val="00144CE3"/>
    <w:rsid w:val="001B1781"/>
    <w:rsid w:val="001D6FC4"/>
    <w:rsid w:val="00232C46"/>
    <w:rsid w:val="002360FA"/>
    <w:rsid w:val="002436DE"/>
    <w:rsid w:val="002567E0"/>
    <w:rsid w:val="002972A2"/>
    <w:rsid w:val="00297836"/>
    <w:rsid w:val="002C4BAF"/>
    <w:rsid w:val="003D4895"/>
    <w:rsid w:val="003F4E01"/>
    <w:rsid w:val="00422BD3"/>
    <w:rsid w:val="004C596D"/>
    <w:rsid w:val="004F7694"/>
    <w:rsid w:val="00566D45"/>
    <w:rsid w:val="00570282"/>
    <w:rsid w:val="00606EEA"/>
    <w:rsid w:val="0062479D"/>
    <w:rsid w:val="006262CA"/>
    <w:rsid w:val="00651A55"/>
    <w:rsid w:val="0066705C"/>
    <w:rsid w:val="006861C8"/>
    <w:rsid w:val="006A0306"/>
    <w:rsid w:val="006F5C93"/>
    <w:rsid w:val="00742AE1"/>
    <w:rsid w:val="007A48A5"/>
    <w:rsid w:val="007F7E1C"/>
    <w:rsid w:val="00817D9F"/>
    <w:rsid w:val="00820C10"/>
    <w:rsid w:val="00843E74"/>
    <w:rsid w:val="00865963"/>
    <w:rsid w:val="00874D59"/>
    <w:rsid w:val="00877F2D"/>
    <w:rsid w:val="008B39DE"/>
    <w:rsid w:val="009103DB"/>
    <w:rsid w:val="00945868"/>
    <w:rsid w:val="009F3A00"/>
    <w:rsid w:val="009F6418"/>
    <w:rsid w:val="00A01B54"/>
    <w:rsid w:val="00A24CC3"/>
    <w:rsid w:val="00A52DDC"/>
    <w:rsid w:val="00A74869"/>
    <w:rsid w:val="00AA27B0"/>
    <w:rsid w:val="00AB342C"/>
    <w:rsid w:val="00AC3711"/>
    <w:rsid w:val="00AF2F13"/>
    <w:rsid w:val="00B039DC"/>
    <w:rsid w:val="00B27050"/>
    <w:rsid w:val="00B40976"/>
    <w:rsid w:val="00B92894"/>
    <w:rsid w:val="00BF3C48"/>
    <w:rsid w:val="00BF6769"/>
    <w:rsid w:val="00C90B24"/>
    <w:rsid w:val="00D4038E"/>
    <w:rsid w:val="00D626D7"/>
    <w:rsid w:val="00D87827"/>
    <w:rsid w:val="00DC6C03"/>
    <w:rsid w:val="00E14A69"/>
    <w:rsid w:val="00EC119C"/>
    <w:rsid w:val="00F12486"/>
    <w:rsid w:val="00F7636B"/>
    <w:rsid w:val="00F929B0"/>
    <w:rsid w:val="00FC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6B54"/>
  <w15:chartTrackingRefBased/>
  <w15:docId w15:val="{304218C2-4472-B940-9F4E-8A9C3D14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E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3E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1107E9-3E1E-0545-8AB3-844FD3F8E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71</cp:revision>
  <dcterms:created xsi:type="dcterms:W3CDTF">2020-03-03T01:26:00Z</dcterms:created>
  <dcterms:modified xsi:type="dcterms:W3CDTF">2020-04-09T12:44:00Z</dcterms:modified>
</cp:coreProperties>
</file>