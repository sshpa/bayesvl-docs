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BC3B1" w14:textId="4FD90F67" w:rsidR="00197150" w:rsidRDefault="00B25A3C" w:rsidP="003A36A4">
      <w:pPr>
        <w:rPr>
          <w:lang w:val="vi-VN"/>
        </w:rPr>
      </w:pPr>
      <w:r>
        <w:rPr>
          <w:lang w:val="vi-VN"/>
        </w:rPr>
        <w:t>Giới thiệu MCMC</w:t>
      </w:r>
    </w:p>
    <w:p w14:paraId="5DC7B321" w14:textId="77777777" w:rsidR="00993E90" w:rsidRDefault="00FF2852" w:rsidP="00A84F16">
      <w:pPr>
        <w:ind w:firstLine="720"/>
        <w:rPr>
          <w:ins w:id="0" w:author="Microsoft Office User" w:date="2020-03-24T18:44:00Z"/>
          <w:lang w:val="vi-VN"/>
        </w:rPr>
      </w:pPr>
      <w:ins w:id="1" w:author="Microsoft Office User" w:date="2020-03-24T18:04:00Z">
        <w:r>
          <w:rPr>
            <w:lang w:val="vi-VN"/>
          </w:rPr>
          <w:t>Trong các chương trước, chúng ta đã thấy quá trình mô phỏng lấy</w:t>
        </w:r>
      </w:ins>
      <w:ins w:id="2" w:author="Microsoft Office User" w:date="2020-03-24T18:22:00Z">
        <w:r w:rsidR="008770F5">
          <w:rPr>
            <w:lang w:val="vi-VN"/>
          </w:rPr>
          <w:t xml:space="preserve"> mẫu</w:t>
        </w:r>
      </w:ins>
      <w:ins w:id="3" w:author="Microsoft Office User" w:date="2020-03-24T18:04:00Z">
        <w:r>
          <w:rPr>
            <w:lang w:val="vi-VN"/>
          </w:rPr>
          <w:t xml:space="preserve"> </w:t>
        </w:r>
      </w:ins>
      <w:ins w:id="4" w:author="Microsoft Office User" w:date="2020-03-24T18:05:00Z">
        <w:r>
          <w:rPr>
            <w:lang w:val="vi-VN"/>
          </w:rPr>
          <w:t xml:space="preserve">các mẫu </w:t>
        </w:r>
      </w:ins>
      <w:ins w:id="5" w:author="Microsoft Office User" w:date="2020-03-24T18:41:00Z">
        <w:r w:rsidR="00071C77">
          <w:rPr>
            <w:lang w:val="vi-VN"/>
          </w:rPr>
          <w:t>hệ số</w:t>
        </w:r>
      </w:ins>
      <w:ins w:id="6" w:author="Microsoft Office User" w:date="2020-03-24T18:05:00Z">
        <w:r>
          <w:rPr>
            <w:lang w:val="vi-VN"/>
          </w:rPr>
          <w:t xml:space="preserve"> của mô hình</w:t>
        </w:r>
      </w:ins>
      <w:ins w:id="7" w:author="Microsoft Office User" w:date="2020-03-24T18:41:00Z">
        <w:r w:rsidR="00EC1B92">
          <w:rPr>
            <w:lang w:val="vi-VN"/>
          </w:rPr>
          <w:t xml:space="preserve"> theo 1 phân phối xác xuất</w:t>
        </w:r>
      </w:ins>
      <w:ins w:id="8" w:author="Microsoft Office User" w:date="2020-03-24T18:05:00Z">
        <w:r>
          <w:rPr>
            <w:lang w:val="vi-VN"/>
          </w:rPr>
          <w:t>.</w:t>
        </w:r>
      </w:ins>
      <w:ins w:id="9" w:author="Microsoft Office User" w:date="2020-03-24T18:22:00Z">
        <w:r w:rsidR="008770F5">
          <w:rPr>
            <w:lang w:val="vi-VN"/>
          </w:rPr>
          <w:t xml:space="preserve"> </w:t>
        </w:r>
      </w:ins>
      <w:ins w:id="10" w:author="Microsoft Office User" w:date="2020-03-24T18:43:00Z">
        <w:r w:rsidR="006D02CB">
          <w:rPr>
            <w:lang w:val="vi-VN"/>
          </w:rPr>
          <w:t xml:space="preserve">Các mẫu hệ số này phải có số lượng đủ lớn để đảm bảo </w:t>
        </w:r>
        <w:r w:rsidR="00BE4404">
          <w:rPr>
            <w:lang w:val="vi-VN"/>
          </w:rPr>
          <w:t xml:space="preserve">đại diện cho posterior </w:t>
        </w:r>
      </w:ins>
      <w:ins w:id="11" w:author="Microsoft Office User" w:date="2020-03-24T18:44:00Z">
        <w:r w:rsidR="00BE4404">
          <w:rPr>
            <w:lang w:val="vi-VN"/>
          </w:rPr>
          <w:t xml:space="preserve">và </w:t>
        </w:r>
      </w:ins>
      <w:ins w:id="12" w:author="Microsoft Office User" w:date="2020-03-24T18:43:00Z">
        <w:r w:rsidR="006D02CB">
          <w:rPr>
            <w:lang w:val="vi-VN"/>
          </w:rPr>
          <w:t xml:space="preserve">phân phối ổn định và chính xác. </w:t>
        </w:r>
      </w:ins>
    </w:p>
    <w:p w14:paraId="61C87C1B" w14:textId="5B50392C" w:rsidR="00FF2852" w:rsidRDefault="004C55C7" w:rsidP="00A84F16">
      <w:pPr>
        <w:ind w:firstLine="720"/>
        <w:rPr>
          <w:ins w:id="13" w:author="Microsoft Office User" w:date="2020-03-24T18:28:00Z"/>
          <w:lang w:val="vi-VN"/>
        </w:rPr>
      </w:pPr>
      <w:ins w:id="14" w:author="Microsoft Office User" w:date="2020-03-24T18:25:00Z">
        <w:r>
          <w:rPr>
            <w:lang w:val="vi-VN"/>
          </w:rPr>
          <w:t xml:space="preserve">Ví dụ với bài toán đồng </w:t>
        </w:r>
      </w:ins>
      <w:ins w:id="15" w:author="Microsoft Office User" w:date="2020-03-24T18:26:00Z">
        <w:r>
          <w:rPr>
            <w:lang w:val="vi-VN"/>
          </w:rPr>
          <w:t xml:space="preserve">xu ở chương 2, ta có 1 </w:t>
        </w:r>
      </w:ins>
      <w:ins w:id="16" w:author="Microsoft Office User" w:date="2020-03-24T18:35:00Z">
        <w:r w:rsidR="00E00E0E">
          <w:rPr>
            <w:lang w:val="vi-VN"/>
          </w:rPr>
          <w:t>hệ số</w:t>
        </w:r>
      </w:ins>
      <w:ins w:id="17" w:author="Microsoft Office User" w:date="2020-03-24T18:26:00Z">
        <w:r>
          <w:rPr>
            <w:lang w:val="vi-VN"/>
          </w:rPr>
          <w:t xml:space="preserve"> $$\theta$$</w:t>
        </w:r>
      </w:ins>
      <w:ins w:id="18" w:author="Microsoft Office User" w:date="2020-03-24T18:27:00Z">
        <w:r>
          <w:rPr>
            <w:lang w:val="vi-VN"/>
          </w:rPr>
          <w:t>, k</w:t>
        </w:r>
      </w:ins>
      <w:ins w:id="19" w:author="Microsoft Office User" w:date="2020-03-24T18:26:00Z">
        <w:r>
          <w:rPr>
            <w:lang w:val="vi-VN"/>
          </w:rPr>
          <w:t>hông gian lấy mẫu ở đây là 1 chiều.</w:t>
        </w:r>
      </w:ins>
      <w:ins w:id="20" w:author="Microsoft Office User" w:date="2020-03-24T18:27:00Z">
        <w:r>
          <w:rPr>
            <w:lang w:val="vi-VN"/>
          </w:rPr>
          <w:t xml:space="preserve"> Giả sử </w:t>
        </w:r>
      </w:ins>
      <w:ins w:id="21" w:author="Microsoft Office User" w:date="2020-03-24T18:44:00Z">
        <w:r w:rsidR="008820F4">
          <w:rPr>
            <w:lang w:val="vi-VN"/>
          </w:rPr>
          <w:t>nếu ta cần có</w:t>
        </w:r>
      </w:ins>
      <w:ins w:id="22" w:author="Microsoft Office User" w:date="2020-03-24T18:27:00Z">
        <w:r>
          <w:rPr>
            <w:lang w:val="vi-VN"/>
          </w:rPr>
          <w:t xml:space="preserve"> 2 </w:t>
        </w:r>
      </w:ins>
      <w:ins w:id="23" w:author="Microsoft Office User" w:date="2020-03-24T18:35:00Z">
        <w:r w:rsidR="00E00E0E">
          <w:rPr>
            <w:lang w:val="vi-VN"/>
          </w:rPr>
          <w:t>hệ số</w:t>
        </w:r>
      </w:ins>
      <w:ins w:id="24" w:author="Microsoft Office User" w:date="2020-03-24T18:27:00Z">
        <w:r>
          <w:rPr>
            <w:lang w:val="vi-VN"/>
          </w:rPr>
          <w:t xml:space="preserve"> để xác định</w:t>
        </w:r>
      </w:ins>
      <w:ins w:id="25" w:author="Microsoft Office User" w:date="2020-03-24T18:35:00Z">
        <w:r w:rsidR="00E00E0E">
          <w:rPr>
            <w:lang w:val="vi-VN"/>
          </w:rPr>
          <w:t xml:space="preserve"> được</w:t>
        </w:r>
      </w:ins>
      <w:ins w:id="26" w:author="Microsoft Office User" w:date="2020-03-24T18:27:00Z">
        <w:r>
          <w:rPr>
            <w:lang w:val="vi-VN"/>
          </w:rPr>
          <w:t xml:space="preserve"> đồng xu, </w:t>
        </w:r>
      </w:ins>
      <w:ins w:id="27" w:author="Microsoft Office User" w:date="2020-03-24T18:44:00Z">
        <w:r w:rsidR="007057AB">
          <w:rPr>
            <w:lang w:val="vi-VN"/>
          </w:rPr>
          <w:t>muốn</w:t>
        </w:r>
      </w:ins>
      <w:ins w:id="28" w:author="Microsoft Office User" w:date="2020-03-24T18:27:00Z">
        <w:r>
          <w:rPr>
            <w:lang w:val="vi-VN"/>
          </w:rPr>
          <w:t xml:space="preserve"> tính posterior, ta phải lấy mẫu 2 </w:t>
        </w:r>
      </w:ins>
      <w:ins w:id="29" w:author="Microsoft Office User" w:date="2020-03-24T18:35:00Z">
        <w:r w:rsidR="00334404">
          <w:rPr>
            <w:lang w:val="vi-VN"/>
          </w:rPr>
          <w:t>hệ số</w:t>
        </w:r>
      </w:ins>
      <w:ins w:id="30" w:author="Microsoft Office User" w:date="2020-03-24T18:27:00Z">
        <w:r>
          <w:rPr>
            <w:lang w:val="vi-VN"/>
          </w:rPr>
          <w:t xml:space="preserve"> </w:t>
        </w:r>
      </w:ins>
      <w:ins w:id="31" w:author="Microsoft Office User" w:date="2020-03-24T18:44:00Z">
        <w:r w:rsidR="00C726E7">
          <w:rPr>
            <w:lang w:val="vi-VN"/>
          </w:rPr>
          <w:t>tổ</w:t>
        </w:r>
      </w:ins>
      <w:ins w:id="32" w:author="Microsoft Office User" w:date="2020-03-24T18:28:00Z">
        <w:r>
          <w:rPr>
            <w:lang w:val="vi-VN"/>
          </w:rPr>
          <w:t xml:space="preserve"> hợp (combination</w:t>
        </w:r>
      </w:ins>
      <w:ins w:id="33" w:author="Microsoft Office User" w:date="2020-03-24T18:44:00Z">
        <w:r w:rsidR="008B2BA2">
          <w:rPr>
            <w:lang w:val="vi-VN"/>
          </w:rPr>
          <w:t>s</w:t>
        </w:r>
      </w:ins>
      <w:ins w:id="34" w:author="Microsoft Office User" w:date="2020-03-24T18:28:00Z">
        <w:r>
          <w:rPr>
            <w:lang w:val="vi-VN"/>
          </w:rPr>
          <w:t xml:space="preserve">) </w:t>
        </w:r>
      </w:ins>
      <w:ins w:id="35" w:author="Microsoft Office User" w:date="2020-03-24T18:36:00Z">
        <w:r w:rsidR="005F382D">
          <w:rPr>
            <w:lang w:val="vi-VN"/>
          </w:rPr>
          <w:t>bằng cách join</w:t>
        </w:r>
      </w:ins>
      <w:ins w:id="36" w:author="Microsoft Office User" w:date="2020-03-24T18:28:00Z">
        <w:r>
          <w:rPr>
            <w:lang w:val="vi-VN"/>
          </w:rPr>
          <w:t xml:space="preserve"> 2 phân phối của 2 </w:t>
        </w:r>
      </w:ins>
      <w:ins w:id="37" w:author="Microsoft Office User" w:date="2020-03-24T18:36:00Z">
        <w:r w:rsidR="00F52A0C">
          <w:rPr>
            <w:lang w:val="vi-VN"/>
          </w:rPr>
          <w:t>hệ số</w:t>
        </w:r>
      </w:ins>
      <w:ins w:id="38" w:author="Microsoft Office User" w:date="2020-03-24T18:28:00Z">
        <w:r>
          <w:rPr>
            <w:lang w:val="vi-VN"/>
          </w:rPr>
          <w:t xml:space="preserve"> này. Lúc này không gian lấy mẫu của chúng ta là 2 chiều.</w:t>
        </w:r>
      </w:ins>
    </w:p>
    <w:p w14:paraId="34880F92" w14:textId="42B95B23" w:rsidR="004C55C7" w:rsidRPr="004C55C7" w:rsidRDefault="004C55C7" w:rsidP="00A84F16">
      <w:pPr>
        <w:ind w:firstLine="720"/>
        <w:rPr>
          <w:ins w:id="39" w:author="Microsoft Office User" w:date="2020-03-24T18:04:00Z"/>
          <w:lang w:val="vi-VN"/>
        </w:rPr>
      </w:pPr>
      <w:ins w:id="40" w:author="Microsoft Office User" w:date="2020-03-24T18:28:00Z">
        <w:r>
          <w:rPr>
            <w:lang w:val="vi-VN"/>
          </w:rPr>
          <w:t xml:space="preserve">Giả </w:t>
        </w:r>
      </w:ins>
      <w:ins w:id="41" w:author="Microsoft Office User" w:date="2020-03-24T18:29:00Z">
        <w:r>
          <w:rPr>
            <w:lang w:val="vi-VN"/>
          </w:rPr>
          <w:t>sử chỉ với 1000 giá trị mẫu</w:t>
        </w:r>
      </w:ins>
      <w:ins w:id="42" w:author="Microsoft Office User" w:date="2020-03-24T18:30:00Z">
        <w:r>
          <w:rPr>
            <w:lang w:val="vi-VN"/>
          </w:rPr>
          <w:t xml:space="preserve"> cho một </w:t>
        </w:r>
      </w:ins>
      <w:ins w:id="43" w:author="Microsoft Office User" w:date="2020-03-24T18:36:00Z">
        <w:r w:rsidR="00704D11">
          <w:rPr>
            <w:lang w:val="vi-VN"/>
          </w:rPr>
          <w:t>hệ số</w:t>
        </w:r>
      </w:ins>
      <w:ins w:id="44" w:author="Microsoft Office User" w:date="2020-03-24T18:29:00Z">
        <w:r>
          <w:rPr>
            <w:lang w:val="vi-VN"/>
          </w:rPr>
          <w:t xml:space="preserve">, </w:t>
        </w:r>
      </w:ins>
      <w:ins w:id="45" w:author="Microsoft Office User" w:date="2020-03-24T18:36:00Z">
        <w:r w:rsidR="000902F5">
          <w:rPr>
            <w:lang w:val="vi-VN"/>
          </w:rPr>
          <w:t>trên</w:t>
        </w:r>
      </w:ins>
      <w:ins w:id="46" w:author="Microsoft Office User" w:date="2020-03-24T18:29:00Z">
        <w:r>
          <w:rPr>
            <w:lang w:val="vi-VN"/>
          </w:rPr>
          <w:t xml:space="preserve"> một mô hình với 4 </w:t>
        </w:r>
      </w:ins>
      <w:ins w:id="47" w:author="Microsoft Office User" w:date="2020-03-24T18:36:00Z">
        <w:r w:rsidR="000902F5">
          <w:rPr>
            <w:lang w:val="vi-VN"/>
          </w:rPr>
          <w:t>hệ số</w:t>
        </w:r>
      </w:ins>
      <w:ins w:id="48" w:author="Microsoft Office User" w:date="2020-03-24T18:30:00Z">
        <w:r>
          <w:rPr>
            <w:lang w:val="vi-VN"/>
          </w:rPr>
          <w:t>, không gian mẫu 4-chiều của chúng ta đã có tổ hợp</w:t>
        </w:r>
      </w:ins>
      <w:ins w:id="49" w:author="Microsoft Office User" w:date="2020-03-24T18:36:00Z">
        <w:r w:rsidR="00526778">
          <w:rPr>
            <w:lang w:val="vi-VN"/>
          </w:rPr>
          <w:t xml:space="preserve"> </w:t>
        </w:r>
      </w:ins>
      <w:ins w:id="50" w:author="Microsoft Office User" w:date="2020-03-24T18:37:00Z">
        <w:r w:rsidR="00526778">
          <w:rPr>
            <w:lang w:val="vi-VN"/>
          </w:rPr>
          <w:t>giá trị</w:t>
        </w:r>
      </w:ins>
      <w:ins w:id="51" w:author="Microsoft Office User" w:date="2020-03-24T18:30:00Z">
        <w:r>
          <w:rPr>
            <w:lang w:val="vi-VN"/>
          </w:rPr>
          <w:t xml:space="preserve"> </w:t>
        </w:r>
      </w:ins>
      <w:ins w:id="52" w:author="Microsoft Office User" w:date="2020-03-24T18:36:00Z">
        <w:r w:rsidR="008676BA">
          <w:rPr>
            <w:lang w:val="vi-VN"/>
          </w:rPr>
          <w:t>hệ số</w:t>
        </w:r>
      </w:ins>
      <w:ins w:id="53" w:author="Microsoft Office User" w:date="2020-03-24T18:37:00Z">
        <w:r w:rsidR="00010A1A">
          <w:rPr>
            <w:lang w:val="vi-VN"/>
          </w:rPr>
          <w:t xml:space="preserve"> là</w:t>
        </w:r>
      </w:ins>
      <w:ins w:id="54" w:author="Microsoft Office User" w:date="2020-03-24T18:30:00Z">
        <w:r>
          <w:rPr>
            <w:lang w:val="vi-VN"/>
          </w:rPr>
          <w:t xml:space="preserve"> 1000^4</w:t>
        </w:r>
      </w:ins>
      <w:ins w:id="55" w:author="Microsoft Office User" w:date="2020-03-24T18:31:00Z">
        <w:r>
          <w:rPr>
            <w:lang w:val="vi-VN"/>
          </w:rPr>
          <w:t>. Với số lượng mẫu nhiều, khối lượng tính toán</w:t>
        </w:r>
      </w:ins>
      <w:ins w:id="56" w:author="Microsoft Office User" w:date="2020-03-24T18:37:00Z">
        <w:r w:rsidR="001B2108">
          <w:rPr>
            <w:lang w:val="vi-VN"/>
          </w:rPr>
          <w:t xml:space="preserve"> sẽ</w:t>
        </w:r>
      </w:ins>
      <w:ins w:id="57" w:author="Microsoft Office User" w:date="2020-03-24T18:31:00Z">
        <w:r>
          <w:rPr>
            <w:lang w:val="vi-VN"/>
          </w:rPr>
          <w:t xml:space="preserve"> tăng rất nhanh</w:t>
        </w:r>
      </w:ins>
      <w:ins w:id="58" w:author="Microsoft Office User" w:date="2020-03-24T18:32:00Z">
        <w:r>
          <w:rPr>
            <w:lang w:val="vi-VN"/>
          </w:rPr>
          <w:t xml:space="preserve"> làm quá tải các hệ thống máy tính.</w:t>
        </w:r>
      </w:ins>
    </w:p>
    <w:p w14:paraId="65454B84" w14:textId="77777777" w:rsidR="00B56668" w:rsidRDefault="00AD58D7" w:rsidP="00A84F16">
      <w:pPr>
        <w:ind w:firstLine="720"/>
        <w:rPr>
          <w:ins w:id="59" w:author="Microsoft Office User" w:date="2020-03-26T15:19:00Z"/>
          <w:lang w:val="vi-VN"/>
        </w:rPr>
      </w:pPr>
      <w:del w:id="60" w:author="Microsoft Office User" w:date="2020-03-24T18:04:00Z">
        <w:r w:rsidDel="00FF2852">
          <w:rPr>
            <w:lang w:val="vi-VN"/>
          </w:rPr>
          <w:delText>Không gian mẫu (sampling space)</w:delText>
        </w:r>
      </w:del>
      <w:ins w:id="61" w:author="Microsoft Office User" w:date="2020-03-24T18:45:00Z">
        <w:r w:rsidR="00827F3E">
          <w:rPr>
            <w:lang w:val="vi-VN"/>
          </w:rPr>
          <w:t>T</w:t>
        </w:r>
      </w:ins>
      <w:ins w:id="62" w:author="Microsoft Office User" w:date="2020-03-24T17:58:00Z">
        <w:r w:rsidR="00633724" w:rsidRPr="00633724">
          <w:rPr>
            <w:lang w:val="vi-VN"/>
            <w:rPrChange w:id="63" w:author="Microsoft Office User" w:date="2020-03-24T17:59:00Z">
              <w:rPr/>
            </w:rPrChange>
          </w:rPr>
          <w:t>hu</w:t>
        </w:r>
        <w:r w:rsidR="00633724">
          <w:rPr>
            <w:lang w:val="vi-VN"/>
          </w:rPr>
          <w:t xml:space="preserve">ật toán MCMC </w:t>
        </w:r>
      </w:ins>
      <w:ins w:id="64" w:author="Microsoft Office User" w:date="2020-03-24T18:46:00Z">
        <w:r w:rsidR="008026B6">
          <w:rPr>
            <w:lang w:val="vi-VN"/>
          </w:rPr>
          <w:t>cho phép</w:t>
        </w:r>
      </w:ins>
      <w:ins w:id="65" w:author="Microsoft Office User" w:date="2020-03-24T17:59:00Z">
        <w:r w:rsidR="00633724">
          <w:rPr>
            <w:lang w:val="vi-VN"/>
          </w:rPr>
          <w:t xml:space="preserve"> </w:t>
        </w:r>
      </w:ins>
      <w:ins w:id="66" w:author="Microsoft Office User" w:date="2020-03-26T15:08:00Z">
        <w:r w:rsidR="0008761F" w:rsidRPr="0008761F">
          <w:rPr>
            <w:lang w:val="vi-VN"/>
            <w:rPrChange w:id="67" w:author="Microsoft Office User" w:date="2020-03-26T15:08:00Z">
              <w:rPr/>
            </w:rPrChange>
          </w:rPr>
          <w:t>t</w:t>
        </w:r>
        <w:r w:rsidR="0008761F">
          <w:rPr>
            <w:lang w:val="vi-VN"/>
          </w:rPr>
          <w:t>ạo</w:t>
        </w:r>
        <w:r w:rsidR="00854A0F">
          <w:rPr>
            <w:lang w:val="vi-VN"/>
          </w:rPr>
          <w:t xml:space="preserve"> các</w:t>
        </w:r>
      </w:ins>
      <w:ins w:id="68" w:author="Microsoft Office User" w:date="2020-03-24T17:59:00Z">
        <w:r w:rsidR="00633724">
          <w:rPr>
            <w:lang w:val="vi-VN"/>
          </w:rPr>
          <w:t xml:space="preserve"> mẫu </w:t>
        </w:r>
      </w:ins>
      <w:ins w:id="69" w:author="Microsoft Office User" w:date="2020-03-24T18:53:00Z">
        <w:r w:rsidR="00CD4EE7">
          <w:rPr>
            <w:lang w:val="vi-VN"/>
          </w:rPr>
          <w:t xml:space="preserve">ngẫu nhiên </w:t>
        </w:r>
      </w:ins>
      <w:ins w:id="70" w:author="Microsoft Office User" w:date="2020-03-24T18:40:00Z">
        <w:r w:rsidR="00BD326D" w:rsidRPr="00BD326D">
          <w:rPr>
            <w:lang w:val="vi-VN"/>
            <w:rPrChange w:id="71" w:author="Microsoft Office User" w:date="2020-03-24T18:40:00Z">
              <w:rPr/>
            </w:rPrChange>
          </w:rPr>
          <w:t>t</w:t>
        </w:r>
        <w:r w:rsidR="00BD326D">
          <w:rPr>
            <w:lang w:val="vi-VN"/>
          </w:rPr>
          <w:t xml:space="preserve">ừ 1 </w:t>
        </w:r>
      </w:ins>
      <w:ins w:id="72" w:author="Microsoft Office User" w:date="2020-03-24T18:41:00Z">
        <w:r w:rsidR="00BD326D">
          <w:rPr>
            <w:lang w:val="vi-VN"/>
          </w:rPr>
          <w:t>phân phối xác xuất</w:t>
        </w:r>
      </w:ins>
      <w:ins w:id="73" w:author="Microsoft Office User" w:date="2020-03-26T15:09:00Z">
        <w:r w:rsidR="003A4085">
          <w:rPr>
            <w:lang w:val="vi-VN"/>
          </w:rPr>
          <w:t xml:space="preserve"> theo một hàm đã biết</w:t>
        </w:r>
      </w:ins>
      <w:ins w:id="74" w:author="Microsoft Office User" w:date="2020-03-24T18:42:00Z">
        <w:r w:rsidR="006D02CB">
          <w:rPr>
            <w:lang w:val="vi-VN"/>
          </w:rPr>
          <w:t>.</w:t>
        </w:r>
      </w:ins>
      <w:ins w:id="75" w:author="Microsoft Office User" w:date="2020-03-26T15:12:00Z">
        <w:r w:rsidR="00E0572A">
          <w:rPr>
            <w:lang w:val="vi-VN"/>
          </w:rPr>
          <w:t xml:space="preserve"> Thao tác này rất phù hợp với phương pháp mô phỏng bayesian đã mô tả ở các chương trước.</w:t>
        </w:r>
      </w:ins>
      <w:ins w:id="76" w:author="Microsoft Office User" w:date="2020-03-26T15:18:00Z">
        <w:r w:rsidR="003D0C91" w:rsidRPr="00D96DB6">
          <w:rPr>
            <w:lang w:val="vi-VN"/>
            <w:rPrChange w:id="77" w:author="Microsoft Office User" w:date="2020-03-28T12:07:00Z">
              <w:rPr/>
            </w:rPrChange>
          </w:rPr>
          <w:t xml:space="preserve"> </w:t>
        </w:r>
      </w:ins>
    </w:p>
    <w:p w14:paraId="3F92B6D3" w14:textId="49E9DB0D" w:rsidR="00AD58D7" w:rsidRPr="00D96DB6" w:rsidRDefault="00B56668" w:rsidP="00A84F16">
      <w:pPr>
        <w:ind w:firstLine="720"/>
        <w:rPr>
          <w:lang w:val="vi-VN"/>
        </w:rPr>
      </w:pPr>
      <w:ins w:id="78" w:author="Microsoft Office User" w:date="2020-03-26T15:19:00Z">
        <w:r>
          <w:rPr>
            <w:lang w:val="vi-VN"/>
          </w:rPr>
          <w:t xml:space="preserve">Giải thuật MCMC sử dụng </w:t>
        </w:r>
        <w:r w:rsidR="00F90169">
          <w:rPr>
            <w:lang w:val="vi-VN"/>
          </w:rPr>
          <w:t>a</w:t>
        </w:r>
      </w:ins>
      <w:ins w:id="79" w:author="Microsoft Office User" w:date="2020-03-26T15:18:00Z">
        <w:r w:rsidR="003D0C91" w:rsidRPr="00D96DB6">
          <w:rPr>
            <w:lang w:val="vi-VN"/>
            <w:rPrChange w:id="80" w:author="Microsoft Office User" w:date="2020-03-28T12:07:00Z">
              <w:rPr/>
            </w:rPrChange>
          </w:rPr>
          <w:t xml:space="preserve">utocorrelation, </w:t>
        </w:r>
      </w:ins>
      <w:ins w:id="81" w:author="Microsoft Office User" w:date="2020-03-28T12:10:00Z">
        <w:r w:rsidR="00CD483A" w:rsidRPr="00DB6926">
          <w:rPr>
            <w:lang w:val="vi-VN"/>
            <w:rPrChange w:id="82" w:author="Microsoft Office User" w:date="2020-03-28T12:10:00Z">
              <w:rPr/>
            </w:rPrChange>
          </w:rPr>
          <w:t>t</w:t>
        </w:r>
        <w:r w:rsidR="00D96DB6" w:rsidRPr="00D96DB6">
          <w:rPr>
            <w:lang w:val="vi-VN"/>
          </w:rPr>
          <w:t xml:space="preserve">ương quan của các mẫu </w:t>
        </w:r>
        <w:r w:rsidR="00DB6926" w:rsidRPr="00DB6926">
          <w:rPr>
            <w:lang w:val="vi-VN"/>
            <w:rPrChange w:id="83" w:author="Microsoft Office User" w:date="2020-03-28T12:10:00Z">
              <w:rPr/>
            </w:rPrChange>
          </w:rPr>
          <w:t>l</w:t>
        </w:r>
        <w:r w:rsidR="00DB6926">
          <w:rPr>
            <w:lang w:val="vi-VN"/>
          </w:rPr>
          <w:t>ấy được</w:t>
        </w:r>
        <w:r w:rsidR="00D96DB6" w:rsidRPr="00D96DB6">
          <w:rPr>
            <w:lang w:val="vi-VN"/>
          </w:rPr>
          <w:t xml:space="preserve"> sử dụng định lý giới hạn trung tâm chuỗi Markov khi ước tính sai số của các giá trị trung bình</w:t>
        </w:r>
      </w:ins>
      <w:ins w:id="84" w:author="Microsoft Office User" w:date="2020-03-26T15:18:00Z">
        <w:r w:rsidR="003D0C91" w:rsidRPr="00D96DB6">
          <w:rPr>
            <w:lang w:val="vi-VN"/>
            <w:rPrChange w:id="85" w:author="Microsoft Office User" w:date="2020-03-28T12:07:00Z">
              <w:rPr/>
            </w:rPrChange>
          </w:rPr>
          <w:t>.</w:t>
        </w:r>
      </w:ins>
    </w:p>
    <w:p w14:paraId="65A719F2" w14:textId="569B4E40" w:rsidR="00AD58D7" w:rsidRDefault="00AD58D7" w:rsidP="003A36A4">
      <w:pPr>
        <w:rPr>
          <w:lang w:val="vi-VN"/>
        </w:rPr>
      </w:pPr>
    </w:p>
    <w:p w14:paraId="0B725BD3" w14:textId="646C098E" w:rsidR="008A3553" w:rsidRPr="006E1A6C" w:rsidDel="00B51DE7" w:rsidRDefault="008A3553" w:rsidP="003A36A4">
      <w:pPr>
        <w:rPr>
          <w:del w:id="86" w:author="Microsoft Office User" w:date="2020-03-24T14:25:00Z"/>
          <w:lang w:val="vi-VN"/>
        </w:rPr>
      </w:pPr>
    </w:p>
    <w:p w14:paraId="3E4DCD04" w14:textId="7517C74B" w:rsidR="00A84F16" w:rsidRDefault="00A84F16" w:rsidP="003A36A4">
      <w:pPr>
        <w:rPr>
          <w:lang w:val="vi-VN"/>
        </w:rPr>
      </w:pPr>
      <w:r>
        <w:rPr>
          <w:lang w:val="vi-VN"/>
        </w:rPr>
        <w:t>Đánh giá MCMC</w:t>
      </w:r>
    </w:p>
    <w:p w14:paraId="2C456D2D" w14:textId="3BEE7CFB" w:rsidR="00A84F16" w:rsidRDefault="00A84F16" w:rsidP="003A36A4">
      <w:pPr>
        <w:rPr>
          <w:lang w:val="vi-VN"/>
        </w:rPr>
      </w:pPr>
      <w:r>
        <w:rPr>
          <w:lang w:val="vi-VN"/>
        </w:rPr>
        <w:tab/>
      </w:r>
      <w:r w:rsidR="00AF657E">
        <w:rPr>
          <w:lang w:val="vi-VN"/>
        </w:rPr>
        <w:t>Chain tracing</w:t>
      </w:r>
    </w:p>
    <w:p w14:paraId="473D8CD7" w14:textId="4F108D53" w:rsidR="00AF657E" w:rsidRDefault="00AF657E" w:rsidP="003A36A4">
      <w:pPr>
        <w:rPr>
          <w:lang w:val="vi-VN"/>
        </w:rPr>
      </w:pPr>
      <w:r>
        <w:rPr>
          <w:lang w:val="vi-VN"/>
        </w:rPr>
        <w:tab/>
        <w:t>Lag</w:t>
      </w:r>
    </w:p>
    <w:p w14:paraId="490A798D" w14:textId="77777777" w:rsidR="00A917AF" w:rsidRDefault="00A917AF" w:rsidP="003A36A4">
      <w:pPr>
        <w:rPr>
          <w:lang w:val="vi-VN"/>
        </w:rPr>
      </w:pPr>
    </w:p>
    <w:p w14:paraId="18280642" w14:textId="31087D06" w:rsidR="00BC6786" w:rsidRDefault="00BC6786" w:rsidP="003A36A4">
      <w:pPr>
        <w:rPr>
          <w:lang w:val="vi-VN"/>
        </w:rPr>
      </w:pPr>
      <w:r>
        <w:rPr>
          <w:lang w:val="vi-VN"/>
        </w:rPr>
        <w:tab/>
      </w:r>
      <w:r w:rsidR="00163318">
        <w:rPr>
          <w:lang w:val="vi-VN"/>
        </w:rPr>
        <w:t>ACF &amp; E</w:t>
      </w:r>
      <w:r w:rsidR="003D59B6">
        <w:rPr>
          <w:lang w:val="vi-VN"/>
        </w:rPr>
        <w:t>ffective sample s</w:t>
      </w:r>
      <w:proofErr w:type="spellStart"/>
      <w:r w:rsidR="003D59B6">
        <w:t>ize</w:t>
      </w:r>
      <w:proofErr w:type="spellEnd"/>
      <w:r w:rsidR="009F6778">
        <w:rPr>
          <w:lang w:val="vi-VN"/>
        </w:rPr>
        <w:t>:</w:t>
      </w:r>
    </w:p>
    <w:p w14:paraId="240E2AB1" w14:textId="5774F44F" w:rsidR="009F6778" w:rsidRDefault="000056F8" w:rsidP="004844F6">
      <w:pPr>
        <w:pStyle w:val="ListParagraph"/>
        <w:numPr>
          <w:ilvl w:val="0"/>
          <w:numId w:val="2"/>
        </w:numPr>
        <w:rPr>
          <w:lang w:val="vi-VN"/>
        </w:rPr>
      </w:pPr>
      <w:ins w:id="87" w:author="Microsoft Office User" w:date="2020-03-24T16:34:00Z">
        <w:r>
          <w:t>C</w:t>
        </w:r>
        <w:r>
          <w:rPr>
            <w:lang w:val="vi-VN"/>
          </w:rPr>
          <w:t>ỡ mẫu hiệu quả (</w:t>
        </w:r>
      </w:ins>
      <w:r w:rsidR="004844F6" w:rsidRPr="004844F6">
        <w:rPr>
          <w:lang w:val="vi-VN"/>
        </w:rPr>
        <w:t>effective sample size</w:t>
      </w:r>
      <w:ins w:id="88" w:author="Microsoft Office User" w:date="2020-03-24T16:34:00Z">
        <w:r>
          <w:rPr>
            <w:lang w:val="vi-VN"/>
          </w:rPr>
          <w:t>)</w:t>
        </w:r>
      </w:ins>
      <w:r w:rsidR="00BB3FB2">
        <w:rPr>
          <w:lang w:val="vi-VN"/>
        </w:rPr>
        <w:t>:</w:t>
      </w:r>
    </w:p>
    <w:p w14:paraId="112B5D64" w14:textId="77777777" w:rsidR="00696CEA" w:rsidRPr="00696CEA" w:rsidRDefault="00696CEA">
      <w:pPr>
        <w:pStyle w:val="ListParagraph"/>
        <w:rPr>
          <w:ins w:id="89" w:author="Microsoft Office User" w:date="2020-03-24T16:34:00Z"/>
          <w:lang w:val="vi-VN"/>
        </w:rPr>
        <w:pPrChange w:id="90" w:author="Microsoft Office User" w:date="2020-03-24T17:09:00Z">
          <w:pPr>
            <w:pStyle w:val="ListParagraph"/>
            <w:numPr>
              <w:numId w:val="2"/>
            </w:numPr>
            <w:ind w:hanging="360"/>
          </w:pPr>
        </w:pPrChange>
      </w:pPr>
      <w:ins w:id="91" w:author="Microsoft Office User" w:date="2020-03-24T16:34:00Z">
        <w:r w:rsidRPr="00696CEA">
          <w:rPr>
            <w:lang w:val="vi-VN"/>
          </w:rPr>
          <w:t>Correlated observations</w:t>
        </w:r>
      </w:ins>
    </w:p>
    <w:p w14:paraId="47AA7701" w14:textId="77777777" w:rsidR="00696CEA" w:rsidRPr="00696CEA" w:rsidRDefault="00696CEA">
      <w:pPr>
        <w:pStyle w:val="ListParagraph"/>
        <w:rPr>
          <w:ins w:id="92" w:author="Microsoft Office User" w:date="2020-03-24T16:34:00Z"/>
          <w:lang w:val="vi-VN"/>
        </w:rPr>
        <w:pPrChange w:id="93" w:author="Microsoft Office User" w:date="2020-03-24T17:09:00Z">
          <w:pPr>
            <w:pStyle w:val="ListParagraph"/>
            <w:numPr>
              <w:numId w:val="2"/>
            </w:numPr>
            <w:ind w:hanging="360"/>
          </w:pPr>
        </w:pPrChange>
      </w:pPr>
      <w:ins w:id="94" w:author="Microsoft Office User" w:date="2020-03-24T16:34:00Z">
        <w:r w:rsidRPr="00696CEA">
          <w:rPr>
            <w:lang w:val="vi-VN"/>
          </w:rPr>
          <w:t>Giả sử ta có 1 bộ mẫu (observations) y</w:t>
        </w:r>
        <w:r w:rsidRPr="00696CEA">
          <w:rPr>
            <w:vertAlign w:val="subscript"/>
            <w:lang w:val="vi-VN"/>
          </w:rPr>
          <w:t>i</w:t>
        </w:r>
        <w:r w:rsidRPr="00696CEA">
          <w:rPr>
            <w:lang w:val="vi-VN"/>
          </w:rPr>
          <w:t xml:space="preserve"> với phân phối mean tại $$\mu$$ và standard deviation $$\sigma$$ </w:t>
        </w:r>
      </w:ins>
    </w:p>
    <w:p w14:paraId="71A44B9C" w14:textId="77777777" w:rsidR="00696CEA" w:rsidRPr="00696CEA" w:rsidRDefault="00696CEA">
      <w:pPr>
        <w:pStyle w:val="ListParagraph"/>
        <w:jc w:val="center"/>
        <w:rPr>
          <w:ins w:id="95" w:author="Microsoft Office User" w:date="2020-03-24T16:34:00Z"/>
          <w:lang w:val="vi-VN"/>
        </w:rPr>
        <w:pPrChange w:id="96" w:author="Microsoft Office User" w:date="2020-03-24T17:09:00Z">
          <w:pPr>
            <w:pStyle w:val="ListParagraph"/>
            <w:numPr>
              <w:numId w:val="2"/>
            </w:numPr>
            <w:ind w:hanging="360"/>
            <w:jc w:val="center"/>
          </w:pPr>
        </w:pPrChange>
      </w:pPr>
      <w:ins w:id="97" w:author="Microsoft Office User" w:date="2020-03-24T16:34:00Z">
        <w:r w:rsidRPr="00696CEA">
          <w:rPr>
            <w:lang w:val="vi-VN"/>
          </w:rPr>
          <w:t>$$y = normal(\mu, \sigma)$$</w:t>
        </w:r>
      </w:ins>
    </w:p>
    <w:p w14:paraId="46F58F3D" w14:textId="77777777" w:rsidR="00696CEA" w:rsidRPr="00696CEA" w:rsidRDefault="00696CEA">
      <w:pPr>
        <w:pStyle w:val="ListParagraph"/>
        <w:rPr>
          <w:ins w:id="98" w:author="Microsoft Office User" w:date="2020-03-24T16:34:00Z"/>
          <w:lang w:val="vi-VN"/>
        </w:rPr>
        <w:pPrChange w:id="99" w:author="Microsoft Office User" w:date="2020-03-24T17:09:00Z">
          <w:pPr>
            <w:pStyle w:val="ListParagraph"/>
            <w:numPr>
              <w:numId w:val="2"/>
            </w:numPr>
            <w:ind w:hanging="360"/>
          </w:pPr>
        </w:pPrChange>
      </w:pPr>
    </w:p>
    <w:p w14:paraId="558502D5" w14:textId="77777777" w:rsidR="00696CEA" w:rsidRPr="00696CEA" w:rsidRDefault="00696CEA">
      <w:pPr>
        <w:pStyle w:val="ListParagraph"/>
        <w:rPr>
          <w:ins w:id="100" w:author="Microsoft Office User" w:date="2020-03-24T16:34:00Z"/>
          <w:lang w:val="vi-VN"/>
        </w:rPr>
        <w:pPrChange w:id="101" w:author="Microsoft Office User" w:date="2020-03-24T17:09:00Z">
          <w:pPr>
            <w:pStyle w:val="ListParagraph"/>
            <w:numPr>
              <w:numId w:val="2"/>
            </w:numPr>
            <w:ind w:hanging="360"/>
          </w:pPr>
        </w:pPrChange>
      </w:pPr>
      <w:ins w:id="102" w:author="Microsoft Office User" w:date="2020-03-24T16:34:00Z">
        <w:r w:rsidRPr="00696CEA">
          <w:rPr>
            <w:lang w:val="vi-VN"/>
          </w:rPr>
          <w:t>Khi đó mean của phân phối này sẽ được tính bằng công thức:</w:t>
        </w:r>
      </w:ins>
    </w:p>
    <w:p w14:paraId="6ACA7FE4" w14:textId="77777777" w:rsidR="00696CEA" w:rsidRPr="006E5241" w:rsidRDefault="00696CEA">
      <w:pPr>
        <w:ind w:left="360"/>
        <w:jc w:val="center"/>
        <w:rPr>
          <w:ins w:id="103" w:author="Microsoft Office User" w:date="2020-03-24T16:34:00Z"/>
          <w:lang w:val="vi-VN"/>
        </w:rPr>
        <w:pPrChange w:id="104" w:author="Microsoft Office User" w:date="2020-03-24T17:09:00Z">
          <w:pPr>
            <w:pStyle w:val="ListParagraph"/>
            <w:numPr>
              <w:numId w:val="2"/>
            </w:numPr>
            <w:ind w:hanging="360"/>
            <w:jc w:val="center"/>
          </w:pPr>
        </w:pPrChange>
      </w:pPr>
      <w:ins w:id="105" w:author="Microsoft Office User" w:date="2020-03-24T16:34:00Z">
        <w:r w:rsidRPr="00937D70">
          <w:rPr>
            <w:lang w:val="vi-VN"/>
          </w:rPr>
          <w:t>$$\hat{</w:t>
        </w:r>
        <w:r w:rsidRPr="006E5241">
          <w:rPr>
            <w:lang w:val="vi-VN"/>
          </w:rPr>
          <w:t>\mu} = $$</w:t>
        </w:r>
      </w:ins>
    </w:p>
    <w:p w14:paraId="759937D9" w14:textId="7803B6E5" w:rsidR="00696CEA" w:rsidRPr="006E5241" w:rsidRDefault="006E5241">
      <w:pPr>
        <w:ind w:left="360" w:firstLine="360"/>
        <w:rPr>
          <w:ins w:id="106" w:author="Microsoft Office User" w:date="2020-03-24T16:34:00Z"/>
          <w:lang w:val="vi-VN"/>
        </w:rPr>
        <w:pPrChange w:id="107" w:author="Microsoft Office User" w:date="2020-03-24T17:10:00Z">
          <w:pPr>
            <w:pStyle w:val="ListParagraph"/>
            <w:numPr>
              <w:numId w:val="2"/>
            </w:numPr>
            <w:ind w:hanging="360"/>
          </w:pPr>
        </w:pPrChange>
      </w:pPr>
      <w:ins w:id="108" w:author="Microsoft Office User" w:date="2020-03-24T17:10:00Z">
        <w:r w:rsidRPr="00633724">
          <w:rPr>
            <w:lang w:val="vi-VN"/>
            <w:rPrChange w:id="109" w:author="Microsoft Office User" w:date="2020-03-24T17:58:00Z">
              <w:rPr/>
            </w:rPrChange>
          </w:rPr>
          <w:t>Ph</w:t>
        </w:r>
        <w:r>
          <w:rPr>
            <w:lang w:val="vi-VN"/>
          </w:rPr>
          <w:t>ương sai (</w:t>
        </w:r>
      </w:ins>
      <w:ins w:id="110" w:author="Microsoft Office User" w:date="2020-03-24T16:34:00Z">
        <w:r w:rsidR="00696CEA" w:rsidRPr="006E5241">
          <w:rPr>
            <w:lang w:val="vi-VN"/>
          </w:rPr>
          <w:t>variance</w:t>
        </w:r>
      </w:ins>
      <w:ins w:id="111" w:author="Microsoft Office User" w:date="2020-03-24T17:10:00Z">
        <w:r>
          <w:rPr>
            <w:lang w:val="vi-VN"/>
          </w:rPr>
          <w:t>)</w:t>
        </w:r>
      </w:ins>
      <w:ins w:id="112" w:author="Microsoft Office User" w:date="2020-03-24T16:34:00Z">
        <w:r w:rsidR="00696CEA" w:rsidRPr="006E5241">
          <w:rPr>
            <w:lang w:val="vi-VN"/>
          </w:rPr>
          <w:t xml:space="preserve"> của </w:t>
        </w:r>
      </w:ins>
      <w:ins w:id="113" w:author="Microsoft Office User" w:date="2020-03-24T17:11:00Z">
        <w:r>
          <w:rPr>
            <w:lang w:val="vi-VN"/>
          </w:rPr>
          <w:t>$$</w:t>
        </w:r>
        <w:r w:rsidRPr="006E5241">
          <w:rPr>
            <w:lang w:val="vi-VN"/>
          </w:rPr>
          <w:t>\hat{\mu</w:t>
        </w:r>
        <w:r>
          <w:rPr>
            <w:lang w:val="vi-VN"/>
          </w:rPr>
          <w:t>$$</w:t>
        </w:r>
      </w:ins>
      <w:ins w:id="114" w:author="Microsoft Office User" w:date="2020-03-24T16:34:00Z">
        <w:r w:rsidR="00696CEA" w:rsidRPr="006E5241">
          <w:rPr>
            <w:lang w:val="vi-VN"/>
          </w:rPr>
          <w:t xml:space="preserve"> sẽ là:</w:t>
        </w:r>
      </w:ins>
    </w:p>
    <w:p w14:paraId="120080F0" w14:textId="77777777" w:rsidR="00696CEA" w:rsidRPr="006E5241" w:rsidRDefault="00696CEA">
      <w:pPr>
        <w:ind w:left="360"/>
        <w:jc w:val="center"/>
        <w:rPr>
          <w:ins w:id="115" w:author="Microsoft Office User" w:date="2020-03-24T16:34:00Z"/>
          <w:lang w:val="vi-VN"/>
        </w:rPr>
        <w:pPrChange w:id="116" w:author="Microsoft Office User" w:date="2020-03-24T17:09:00Z">
          <w:pPr>
            <w:pStyle w:val="ListParagraph"/>
            <w:numPr>
              <w:numId w:val="2"/>
            </w:numPr>
            <w:ind w:hanging="360"/>
            <w:jc w:val="center"/>
          </w:pPr>
        </w:pPrChange>
      </w:pPr>
      <w:ins w:id="117" w:author="Microsoft Office User" w:date="2020-03-24T16:34:00Z">
        <w:r w:rsidRPr="006E5241">
          <w:rPr>
            <w:lang w:val="vi-VN"/>
          </w:rPr>
          <w:t>$$Var(\hat{\mu}) = \</w:t>
        </w:r>
        <w:r w:rsidRPr="006E5241">
          <w:rPr>
            <w:lang w:val="vi-VN"/>
            <w:rPrChange w:id="118" w:author="Microsoft Office User" w:date="2020-03-24T17:10:00Z">
              <w:rPr/>
            </w:rPrChange>
          </w:rPr>
          <w:t>sigma^2/n</w:t>
        </w:r>
        <w:r w:rsidRPr="00937D70">
          <w:rPr>
            <w:lang w:val="vi-VN"/>
          </w:rPr>
          <w:t xml:space="preserve"> </w:t>
        </w:r>
        <w:r w:rsidRPr="006E5241">
          <w:rPr>
            <w:lang w:val="vi-VN"/>
          </w:rPr>
          <w:t>$$</w:t>
        </w:r>
      </w:ins>
    </w:p>
    <w:p w14:paraId="50BE0C08" w14:textId="77777777" w:rsidR="00BB3FB2" w:rsidRPr="004844F6" w:rsidRDefault="00BB3FB2" w:rsidP="00174D5D">
      <w:pPr>
        <w:pStyle w:val="ListParagraph"/>
        <w:rPr>
          <w:lang w:val="vi-VN"/>
        </w:rPr>
      </w:pPr>
    </w:p>
    <w:p w14:paraId="2D2FC5C2" w14:textId="77777777" w:rsidR="003D59B6" w:rsidRPr="006E5241" w:rsidRDefault="003D59B6" w:rsidP="003A36A4">
      <w:pPr>
        <w:rPr>
          <w:lang w:val="vi-VN"/>
          <w:rPrChange w:id="119" w:author="Microsoft Office User" w:date="2020-03-24T17:10:00Z">
            <w:rPr/>
          </w:rPrChange>
        </w:rPr>
      </w:pPr>
    </w:p>
    <w:p w14:paraId="6EAEB3BC" w14:textId="77777777" w:rsidR="00950309" w:rsidRPr="00950309" w:rsidRDefault="00950309" w:rsidP="00950309">
      <w:pPr>
        <w:rPr>
          <w:ins w:id="120" w:author="La Viet Phuong" w:date="2021-04-15T18:52:00Z"/>
          <w:lang w:val="vi-VN"/>
        </w:rPr>
      </w:pPr>
      <w:ins w:id="121" w:author="La Viet Phuong" w:date="2021-04-15T18:52:00Z">
        <w:r w:rsidRPr="00950309">
          <w:rPr>
            <w:lang w:val="vi-VN"/>
          </w:rPr>
          <w:t>Điều này hoạt động tốt ở các thái cực. Nếu các mẫu quan sát thực tế của bạn là độc lập, kích thước mẫu hiệu quả của bạn bằng với kích thước mẫu thực tế. Nếu mối tương quan ở độ trễ thứ i giảm cực kỳ chậm, chậm đến mức tổng ở mẫu số phân kỳ, kích thước mẫu hiệu dụng của bạn bằng không.</w:t>
        </w:r>
      </w:ins>
    </w:p>
    <w:p w14:paraId="3F323479" w14:textId="77777777" w:rsidR="00950309" w:rsidRPr="00950309" w:rsidRDefault="00950309" w:rsidP="00950309">
      <w:pPr>
        <w:rPr>
          <w:ins w:id="122" w:author="La Viet Phuong" w:date="2021-04-15T18:52:00Z"/>
          <w:lang w:val="vi-VN"/>
        </w:rPr>
      </w:pPr>
    </w:p>
    <w:p w14:paraId="0413E57F" w14:textId="77777777" w:rsidR="00950309" w:rsidRPr="00950309" w:rsidRDefault="00950309" w:rsidP="00950309">
      <w:pPr>
        <w:rPr>
          <w:ins w:id="123" w:author="La Viet Phuong" w:date="2021-04-15T18:52:00Z"/>
          <w:lang w:val="vi-VN"/>
        </w:rPr>
      </w:pPr>
      <w:ins w:id="124" w:author="La Viet Phuong" w:date="2021-04-15T18:52:00Z">
        <w:r w:rsidRPr="00950309">
          <w:rPr>
            <w:lang w:val="vi-VN"/>
          </w:rPr>
          <w:t>Bất kỳ chuỗi Markov hợp lý nào đều nằm giữa các thái cực. Quá nhiều hy vọng về tương quan trễ bằng 0, nhưng lý tưởng là các tương quan chết đi đủ nhanh để tổng ở mẫu số không chỉ hội tụ mà còn không phải là một giá trị quá lớn.</w:t>
        </w:r>
      </w:ins>
    </w:p>
    <w:p w14:paraId="739150E8" w14:textId="77777777" w:rsidR="00B25A3C" w:rsidRPr="00B25A3C" w:rsidRDefault="00B25A3C" w:rsidP="003A36A4">
      <w:pPr>
        <w:rPr>
          <w:lang w:val="vi-VN"/>
        </w:rPr>
      </w:pPr>
      <w:bookmarkStart w:id="125" w:name="_GoBack"/>
      <w:bookmarkEnd w:id="125"/>
    </w:p>
    <w:sectPr w:rsidR="00B25A3C" w:rsidRPr="00B25A3C" w:rsidSect="00AF6DA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D4AF9"/>
    <w:multiLevelType w:val="hybridMultilevel"/>
    <w:tmpl w:val="A02432C4"/>
    <w:lvl w:ilvl="0" w:tplc="DC2AB2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E6B8E"/>
    <w:multiLevelType w:val="hybridMultilevel"/>
    <w:tmpl w:val="1E1A0F5E"/>
    <w:lvl w:ilvl="0" w:tplc="C67C39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La Viet Phuong">
    <w15:presenceInfo w15:providerId="AD" w15:userId="S-1-5-21-1256815364-346153873-3613186163-1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41"/>
    <w:rsid w:val="00004217"/>
    <w:rsid w:val="000056F8"/>
    <w:rsid w:val="00010A1A"/>
    <w:rsid w:val="0004162D"/>
    <w:rsid w:val="000636BD"/>
    <w:rsid w:val="00071C77"/>
    <w:rsid w:val="0008761F"/>
    <w:rsid w:val="000902F5"/>
    <w:rsid w:val="000A2CF8"/>
    <w:rsid w:val="000A7210"/>
    <w:rsid w:val="000C2ADC"/>
    <w:rsid w:val="000C4768"/>
    <w:rsid w:val="000F7318"/>
    <w:rsid w:val="001346AA"/>
    <w:rsid w:val="001607A5"/>
    <w:rsid w:val="00163318"/>
    <w:rsid w:val="00174D5D"/>
    <w:rsid w:val="00197150"/>
    <w:rsid w:val="001B2108"/>
    <w:rsid w:val="001D433B"/>
    <w:rsid w:val="001E05B0"/>
    <w:rsid w:val="001E2ECF"/>
    <w:rsid w:val="001E6D49"/>
    <w:rsid w:val="00211B0D"/>
    <w:rsid w:val="00212981"/>
    <w:rsid w:val="002A2E6E"/>
    <w:rsid w:val="002D0AA7"/>
    <w:rsid w:val="002D1861"/>
    <w:rsid w:val="00312A47"/>
    <w:rsid w:val="00316057"/>
    <w:rsid w:val="00316D41"/>
    <w:rsid w:val="00334404"/>
    <w:rsid w:val="003415EB"/>
    <w:rsid w:val="00357ED1"/>
    <w:rsid w:val="003925FB"/>
    <w:rsid w:val="003A36A4"/>
    <w:rsid w:val="003A4085"/>
    <w:rsid w:val="003D0C91"/>
    <w:rsid w:val="003D59B6"/>
    <w:rsid w:val="003E7165"/>
    <w:rsid w:val="003E75E5"/>
    <w:rsid w:val="003F26DE"/>
    <w:rsid w:val="004055BD"/>
    <w:rsid w:val="00417F84"/>
    <w:rsid w:val="00443A8F"/>
    <w:rsid w:val="004709CA"/>
    <w:rsid w:val="004844F6"/>
    <w:rsid w:val="00490FE6"/>
    <w:rsid w:val="004A6157"/>
    <w:rsid w:val="004C55C7"/>
    <w:rsid w:val="004D60F6"/>
    <w:rsid w:val="00526778"/>
    <w:rsid w:val="00550C16"/>
    <w:rsid w:val="00551C84"/>
    <w:rsid w:val="00592420"/>
    <w:rsid w:val="005A1872"/>
    <w:rsid w:val="005B16D3"/>
    <w:rsid w:val="005F0A01"/>
    <w:rsid w:val="005F0D37"/>
    <w:rsid w:val="005F382D"/>
    <w:rsid w:val="00600421"/>
    <w:rsid w:val="00624121"/>
    <w:rsid w:val="00633724"/>
    <w:rsid w:val="00633D4A"/>
    <w:rsid w:val="00635B4B"/>
    <w:rsid w:val="00643493"/>
    <w:rsid w:val="00696CEA"/>
    <w:rsid w:val="006A6C62"/>
    <w:rsid w:val="006B38EF"/>
    <w:rsid w:val="006D02CB"/>
    <w:rsid w:val="006D3AF3"/>
    <w:rsid w:val="006E08EF"/>
    <w:rsid w:val="006E1A6C"/>
    <w:rsid w:val="006E5241"/>
    <w:rsid w:val="00704D11"/>
    <w:rsid w:val="007057AB"/>
    <w:rsid w:val="0075195C"/>
    <w:rsid w:val="007918A8"/>
    <w:rsid w:val="007A181D"/>
    <w:rsid w:val="007B4AEB"/>
    <w:rsid w:val="007D42EE"/>
    <w:rsid w:val="007E4220"/>
    <w:rsid w:val="008026B6"/>
    <w:rsid w:val="00823157"/>
    <w:rsid w:val="00827F3E"/>
    <w:rsid w:val="00853700"/>
    <w:rsid w:val="00854A0F"/>
    <w:rsid w:val="008676BA"/>
    <w:rsid w:val="008770F5"/>
    <w:rsid w:val="008820F4"/>
    <w:rsid w:val="008856BB"/>
    <w:rsid w:val="008947B6"/>
    <w:rsid w:val="0089781D"/>
    <w:rsid w:val="008A3553"/>
    <w:rsid w:val="008B28AC"/>
    <w:rsid w:val="008B2BA2"/>
    <w:rsid w:val="008B41C5"/>
    <w:rsid w:val="00937D70"/>
    <w:rsid w:val="0094076E"/>
    <w:rsid w:val="00950309"/>
    <w:rsid w:val="009609E8"/>
    <w:rsid w:val="00974950"/>
    <w:rsid w:val="0098284F"/>
    <w:rsid w:val="00993E90"/>
    <w:rsid w:val="009B2FD0"/>
    <w:rsid w:val="009D218A"/>
    <w:rsid w:val="009E4B16"/>
    <w:rsid w:val="009F6778"/>
    <w:rsid w:val="00A27188"/>
    <w:rsid w:val="00A27251"/>
    <w:rsid w:val="00A34816"/>
    <w:rsid w:val="00A63BE8"/>
    <w:rsid w:val="00A75A8C"/>
    <w:rsid w:val="00A771E3"/>
    <w:rsid w:val="00A84F16"/>
    <w:rsid w:val="00A917AF"/>
    <w:rsid w:val="00A95AE4"/>
    <w:rsid w:val="00AA50DF"/>
    <w:rsid w:val="00AD58D7"/>
    <w:rsid w:val="00AE6B40"/>
    <w:rsid w:val="00AF657E"/>
    <w:rsid w:val="00AF6DA5"/>
    <w:rsid w:val="00B14598"/>
    <w:rsid w:val="00B25A3C"/>
    <w:rsid w:val="00B31F46"/>
    <w:rsid w:val="00B34CB9"/>
    <w:rsid w:val="00B51DE7"/>
    <w:rsid w:val="00B531B9"/>
    <w:rsid w:val="00B56668"/>
    <w:rsid w:val="00BB3FB2"/>
    <w:rsid w:val="00BC6786"/>
    <w:rsid w:val="00BC7401"/>
    <w:rsid w:val="00BD0162"/>
    <w:rsid w:val="00BD326D"/>
    <w:rsid w:val="00BE4404"/>
    <w:rsid w:val="00BF2BA3"/>
    <w:rsid w:val="00C726E7"/>
    <w:rsid w:val="00C7756D"/>
    <w:rsid w:val="00CA0CAE"/>
    <w:rsid w:val="00CA33E8"/>
    <w:rsid w:val="00CD483A"/>
    <w:rsid w:val="00CD4EE7"/>
    <w:rsid w:val="00D069EA"/>
    <w:rsid w:val="00D12C05"/>
    <w:rsid w:val="00D12D9F"/>
    <w:rsid w:val="00D323D4"/>
    <w:rsid w:val="00D40086"/>
    <w:rsid w:val="00D4319C"/>
    <w:rsid w:val="00D442E6"/>
    <w:rsid w:val="00D47F99"/>
    <w:rsid w:val="00D96DB6"/>
    <w:rsid w:val="00DA0294"/>
    <w:rsid w:val="00DB6926"/>
    <w:rsid w:val="00DC2A22"/>
    <w:rsid w:val="00DD6BA2"/>
    <w:rsid w:val="00DF10D7"/>
    <w:rsid w:val="00E00E0E"/>
    <w:rsid w:val="00E0572A"/>
    <w:rsid w:val="00E46FFD"/>
    <w:rsid w:val="00E57E2A"/>
    <w:rsid w:val="00E6333D"/>
    <w:rsid w:val="00E649DE"/>
    <w:rsid w:val="00E80EEC"/>
    <w:rsid w:val="00E977D0"/>
    <w:rsid w:val="00EA410C"/>
    <w:rsid w:val="00EC09A3"/>
    <w:rsid w:val="00EC1B92"/>
    <w:rsid w:val="00EC33E7"/>
    <w:rsid w:val="00EC54EC"/>
    <w:rsid w:val="00EC5F7D"/>
    <w:rsid w:val="00ED4574"/>
    <w:rsid w:val="00ED7961"/>
    <w:rsid w:val="00EF3649"/>
    <w:rsid w:val="00F11DD2"/>
    <w:rsid w:val="00F1579D"/>
    <w:rsid w:val="00F25C61"/>
    <w:rsid w:val="00F32287"/>
    <w:rsid w:val="00F4337A"/>
    <w:rsid w:val="00F52A0C"/>
    <w:rsid w:val="00F658B2"/>
    <w:rsid w:val="00F90169"/>
    <w:rsid w:val="00FC2842"/>
    <w:rsid w:val="00FC76A6"/>
    <w:rsid w:val="00FD5EBC"/>
    <w:rsid w:val="00FE2EF5"/>
    <w:rsid w:val="00FF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A3BA"/>
  <w15:chartTrackingRefBased/>
  <w15:docId w15:val="{2C0B9A92-A777-4B4F-BA7A-FCB32953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EBC"/>
    <w:pPr>
      <w:ind w:left="720"/>
      <w:contextualSpacing/>
    </w:pPr>
  </w:style>
  <w:style w:type="paragraph" w:styleId="HTMLPreformatted">
    <w:name w:val="HTML Preformatted"/>
    <w:basedOn w:val="Normal"/>
    <w:link w:val="HTMLPreformattedChar"/>
    <w:uiPriority w:val="99"/>
    <w:semiHidden/>
    <w:unhideWhenUsed/>
    <w:rsid w:val="0096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9E8"/>
    <w:rPr>
      <w:rFonts w:ascii="Courier New" w:eastAsia="Times New Roman" w:hAnsi="Courier New" w:cs="Courier New"/>
      <w:sz w:val="20"/>
      <w:szCs w:val="20"/>
    </w:rPr>
  </w:style>
  <w:style w:type="character" w:customStyle="1" w:styleId="identifier">
    <w:name w:val="identifier"/>
    <w:basedOn w:val="DefaultParagraphFont"/>
    <w:rsid w:val="009609E8"/>
  </w:style>
  <w:style w:type="character" w:customStyle="1" w:styleId="paren">
    <w:name w:val="paren"/>
    <w:basedOn w:val="DefaultParagraphFont"/>
    <w:rsid w:val="009609E8"/>
  </w:style>
  <w:style w:type="paragraph" w:styleId="BalloonText">
    <w:name w:val="Balloon Text"/>
    <w:basedOn w:val="Normal"/>
    <w:link w:val="BalloonTextChar"/>
    <w:uiPriority w:val="99"/>
    <w:semiHidden/>
    <w:unhideWhenUsed/>
    <w:rsid w:val="00DD6B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6BA2"/>
    <w:rPr>
      <w:rFonts w:ascii="Times New Roman" w:hAnsi="Times New Roman" w:cs="Times New Roman"/>
      <w:sz w:val="18"/>
      <w:szCs w:val="18"/>
    </w:rPr>
  </w:style>
  <w:style w:type="character" w:styleId="HTMLCode">
    <w:name w:val="HTML Code"/>
    <w:basedOn w:val="DefaultParagraphFont"/>
    <w:uiPriority w:val="99"/>
    <w:semiHidden/>
    <w:unhideWhenUsed/>
    <w:rsid w:val="00FC76A6"/>
    <w:rPr>
      <w:rFonts w:ascii="Courier New" w:eastAsia="Times New Roman" w:hAnsi="Courier New" w:cs="Courier New"/>
      <w:sz w:val="20"/>
      <w:szCs w:val="20"/>
    </w:rPr>
  </w:style>
  <w:style w:type="character" w:customStyle="1" w:styleId="operator">
    <w:name w:val="operator"/>
    <w:basedOn w:val="DefaultParagraphFont"/>
    <w:rsid w:val="00FC76A6"/>
  </w:style>
  <w:style w:type="character" w:customStyle="1" w:styleId="number">
    <w:name w:val="number"/>
    <w:basedOn w:val="DefaultParagraphFont"/>
    <w:rsid w:val="00FC76A6"/>
  </w:style>
  <w:style w:type="character" w:styleId="PlaceholderText">
    <w:name w:val="Placeholder Text"/>
    <w:basedOn w:val="DefaultParagraphFont"/>
    <w:uiPriority w:val="99"/>
    <w:semiHidden/>
    <w:rsid w:val="005F0D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174">
      <w:bodyDiv w:val="1"/>
      <w:marLeft w:val="0"/>
      <w:marRight w:val="0"/>
      <w:marTop w:val="0"/>
      <w:marBottom w:val="0"/>
      <w:divBdr>
        <w:top w:val="none" w:sz="0" w:space="0" w:color="auto"/>
        <w:left w:val="none" w:sz="0" w:space="0" w:color="auto"/>
        <w:bottom w:val="none" w:sz="0" w:space="0" w:color="auto"/>
        <w:right w:val="none" w:sz="0" w:space="0" w:color="auto"/>
      </w:divBdr>
    </w:div>
    <w:div w:id="254561283">
      <w:bodyDiv w:val="1"/>
      <w:marLeft w:val="0"/>
      <w:marRight w:val="0"/>
      <w:marTop w:val="0"/>
      <w:marBottom w:val="0"/>
      <w:divBdr>
        <w:top w:val="none" w:sz="0" w:space="0" w:color="auto"/>
        <w:left w:val="none" w:sz="0" w:space="0" w:color="auto"/>
        <w:bottom w:val="none" w:sz="0" w:space="0" w:color="auto"/>
        <w:right w:val="none" w:sz="0" w:space="0" w:color="auto"/>
      </w:divBdr>
    </w:div>
    <w:div w:id="737168444">
      <w:bodyDiv w:val="1"/>
      <w:marLeft w:val="0"/>
      <w:marRight w:val="0"/>
      <w:marTop w:val="0"/>
      <w:marBottom w:val="0"/>
      <w:divBdr>
        <w:top w:val="none" w:sz="0" w:space="0" w:color="auto"/>
        <w:left w:val="none" w:sz="0" w:space="0" w:color="auto"/>
        <w:bottom w:val="none" w:sz="0" w:space="0" w:color="auto"/>
        <w:right w:val="none" w:sz="0" w:space="0" w:color="auto"/>
      </w:divBdr>
    </w:div>
    <w:div w:id="964847667">
      <w:bodyDiv w:val="1"/>
      <w:marLeft w:val="0"/>
      <w:marRight w:val="0"/>
      <w:marTop w:val="0"/>
      <w:marBottom w:val="0"/>
      <w:divBdr>
        <w:top w:val="none" w:sz="0" w:space="0" w:color="auto"/>
        <w:left w:val="none" w:sz="0" w:space="0" w:color="auto"/>
        <w:bottom w:val="none" w:sz="0" w:space="0" w:color="auto"/>
        <w:right w:val="none" w:sz="0" w:space="0" w:color="auto"/>
      </w:divBdr>
    </w:div>
    <w:div w:id="1656257222">
      <w:bodyDiv w:val="1"/>
      <w:marLeft w:val="0"/>
      <w:marRight w:val="0"/>
      <w:marTop w:val="0"/>
      <w:marBottom w:val="0"/>
      <w:divBdr>
        <w:top w:val="none" w:sz="0" w:space="0" w:color="auto"/>
        <w:left w:val="none" w:sz="0" w:space="0" w:color="auto"/>
        <w:bottom w:val="none" w:sz="0" w:space="0" w:color="auto"/>
        <w:right w:val="none" w:sz="0" w:space="0" w:color="auto"/>
      </w:divBdr>
    </w:div>
    <w:div w:id="1708414242">
      <w:bodyDiv w:val="1"/>
      <w:marLeft w:val="0"/>
      <w:marRight w:val="0"/>
      <w:marTop w:val="0"/>
      <w:marBottom w:val="0"/>
      <w:divBdr>
        <w:top w:val="none" w:sz="0" w:space="0" w:color="auto"/>
        <w:left w:val="none" w:sz="0" w:space="0" w:color="auto"/>
        <w:bottom w:val="none" w:sz="0" w:space="0" w:color="auto"/>
        <w:right w:val="none" w:sz="0" w:space="0" w:color="auto"/>
      </w:divBdr>
    </w:div>
    <w:div w:id="1912034069">
      <w:bodyDiv w:val="1"/>
      <w:marLeft w:val="0"/>
      <w:marRight w:val="0"/>
      <w:marTop w:val="0"/>
      <w:marBottom w:val="0"/>
      <w:divBdr>
        <w:top w:val="none" w:sz="0" w:space="0" w:color="auto"/>
        <w:left w:val="none" w:sz="0" w:space="0" w:color="auto"/>
        <w:bottom w:val="none" w:sz="0" w:space="0" w:color="auto"/>
        <w:right w:val="none" w:sz="0" w:space="0" w:color="auto"/>
      </w:divBdr>
      <w:divsChild>
        <w:div w:id="1949777200">
          <w:marLeft w:val="0"/>
          <w:marRight w:val="0"/>
          <w:marTop w:val="0"/>
          <w:marBottom w:val="0"/>
          <w:divBdr>
            <w:top w:val="none" w:sz="0" w:space="0" w:color="auto"/>
            <w:left w:val="none" w:sz="0" w:space="0" w:color="auto"/>
            <w:bottom w:val="none" w:sz="0" w:space="0" w:color="auto"/>
            <w:right w:val="none" w:sz="0" w:space="0" w:color="auto"/>
          </w:divBdr>
          <w:divsChild>
            <w:div w:id="1117025958">
              <w:marLeft w:val="0"/>
              <w:marRight w:val="0"/>
              <w:marTop w:val="0"/>
              <w:marBottom w:val="0"/>
              <w:divBdr>
                <w:top w:val="none" w:sz="0" w:space="0" w:color="auto"/>
                <w:left w:val="none" w:sz="0" w:space="0" w:color="auto"/>
                <w:bottom w:val="none" w:sz="0" w:space="0" w:color="auto"/>
                <w:right w:val="none" w:sz="0" w:space="0" w:color="auto"/>
              </w:divBdr>
              <w:divsChild>
                <w:div w:id="12063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 Viet Phuong</cp:lastModifiedBy>
  <cp:revision>190</cp:revision>
  <dcterms:created xsi:type="dcterms:W3CDTF">2020-03-03T02:09:00Z</dcterms:created>
  <dcterms:modified xsi:type="dcterms:W3CDTF">2021-04-15T11:52:00Z</dcterms:modified>
</cp:coreProperties>
</file>